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0778" w14:textId="77777777" w:rsidR="006D120F" w:rsidRPr="00017E99" w:rsidRDefault="006D120F" w:rsidP="006D120F">
      <w:pPr>
        <w:jc w:val="center"/>
      </w:pPr>
      <w:r w:rsidRPr="00017E99">
        <w:rPr>
          <w:noProof/>
          <w:lang w:eastAsia="en-GB"/>
        </w:rPr>
        <w:drawing>
          <wp:inline distT="0" distB="0" distL="0" distR="0" wp14:anchorId="6282DD94" wp14:editId="517B539A">
            <wp:extent cx="2470547" cy="1581150"/>
            <wp:effectExtent l="0" t="0" r="6350" b="0"/>
            <wp:docPr id="1" name="Slika 1" descr="https://www.fmf.uni-lj.si/storage/11579/logo_fmf_uni-lj_sl_m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mf.uni-lj.si/storage/11579/logo_fmf_uni-lj_sl_mal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83" cy="15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56D8" w14:textId="77777777" w:rsidR="006D120F" w:rsidRPr="00017E99" w:rsidRDefault="006D120F" w:rsidP="006D120F">
      <w:pPr>
        <w:jc w:val="center"/>
      </w:pPr>
    </w:p>
    <w:p w14:paraId="1F86648D" w14:textId="77777777" w:rsidR="006D120F" w:rsidRPr="00017E99" w:rsidRDefault="006D120F" w:rsidP="006D120F">
      <w:pPr>
        <w:jc w:val="center"/>
      </w:pPr>
    </w:p>
    <w:p w14:paraId="01CC4507" w14:textId="77777777" w:rsidR="006D120F" w:rsidRPr="00017E99" w:rsidRDefault="006D120F" w:rsidP="006D120F">
      <w:pPr>
        <w:jc w:val="center"/>
      </w:pPr>
    </w:p>
    <w:p w14:paraId="1480BBD1" w14:textId="77777777" w:rsidR="006D120F" w:rsidRPr="00017E99" w:rsidRDefault="006D120F" w:rsidP="006D120F">
      <w:pPr>
        <w:pStyle w:val="Naslov"/>
        <w:jc w:val="center"/>
        <w:rPr>
          <w:b/>
          <w:sz w:val="72"/>
        </w:rPr>
      </w:pPr>
    </w:p>
    <w:p w14:paraId="29B20317" w14:textId="77777777" w:rsidR="006D120F" w:rsidRPr="00017E99" w:rsidRDefault="006D120F" w:rsidP="006D120F">
      <w:pPr>
        <w:pStyle w:val="Naslov"/>
        <w:jc w:val="center"/>
        <w:rPr>
          <w:b/>
          <w:sz w:val="72"/>
        </w:rPr>
      </w:pPr>
    </w:p>
    <w:p w14:paraId="2D2D62BF" w14:textId="47EDF4D8" w:rsidR="006D120F" w:rsidRPr="00017E99" w:rsidRDefault="006D120F" w:rsidP="006D120F">
      <w:pPr>
        <w:pStyle w:val="Naslov"/>
        <w:jc w:val="center"/>
        <w:rPr>
          <w:b/>
          <w:sz w:val="72"/>
        </w:rPr>
      </w:pPr>
      <w:r w:rsidRPr="00017E99">
        <w:rPr>
          <w:b/>
          <w:sz w:val="72"/>
        </w:rPr>
        <w:t>Rabin-Karp algorit</w:t>
      </w:r>
      <w:r w:rsidR="002F551A" w:rsidRPr="00017E99">
        <w:rPr>
          <w:b/>
          <w:sz w:val="72"/>
        </w:rPr>
        <w:t>em</w:t>
      </w:r>
    </w:p>
    <w:p w14:paraId="4132079D" w14:textId="77777777" w:rsidR="006D120F" w:rsidRPr="00017E99" w:rsidRDefault="006D120F" w:rsidP="006D120F"/>
    <w:p w14:paraId="375ADDCA" w14:textId="77777777" w:rsidR="006D120F" w:rsidRPr="00017E99" w:rsidRDefault="006D120F" w:rsidP="006D120F"/>
    <w:p w14:paraId="33FB5A5C" w14:textId="3608E8CE" w:rsidR="006D120F" w:rsidRPr="00017E99" w:rsidRDefault="006D120F" w:rsidP="006D120F">
      <w:pPr>
        <w:tabs>
          <w:tab w:val="left" w:pos="7350"/>
        </w:tabs>
        <w:jc w:val="center"/>
        <w:rPr>
          <w:sz w:val="52"/>
          <w:szCs w:val="40"/>
        </w:rPr>
      </w:pPr>
      <w:r w:rsidRPr="00017E99">
        <w:rPr>
          <w:sz w:val="52"/>
          <w:szCs w:val="40"/>
        </w:rPr>
        <w:t>Timen Bobnar</w:t>
      </w:r>
    </w:p>
    <w:p w14:paraId="4CC65C4E" w14:textId="77777777" w:rsidR="006D120F" w:rsidRPr="00017E99" w:rsidRDefault="006D120F" w:rsidP="006D120F"/>
    <w:p w14:paraId="70CFF0DA" w14:textId="77777777" w:rsidR="006D120F" w:rsidRPr="00017E99" w:rsidRDefault="006D120F" w:rsidP="006D120F"/>
    <w:p w14:paraId="7457D733" w14:textId="77777777" w:rsidR="006D120F" w:rsidRPr="00017E99" w:rsidRDefault="006D120F" w:rsidP="006D120F"/>
    <w:p w14:paraId="68E7B10B" w14:textId="77777777" w:rsidR="006D120F" w:rsidRPr="00017E99" w:rsidRDefault="006D120F" w:rsidP="006D120F"/>
    <w:p w14:paraId="1B7FD408" w14:textId="77777777" w:rsidR="006D120F" w:rsidRPr="00017E99" w:rsidRDefault="006D120F" w:rsidP="006D120F"/>
    <w:p w14:paraId="11F5F300" w14:textId="77777777" w:rsidR="006D120F" w:rsidRPr="00017E99" w:rsidRDefault="006D120F" w:rsidP="006D120F"/>
    <w:p w14:paraId="23781467" w14:textId="77777777" w:rsidR="006D120F" w:rsidRPr="00017E99" w:rsidRDefault="006D120F" w:rsidP="006D120F">
      <w:pPr>
        <w:tabs>
          <w:tab w:val="left" w:pos="7350"/>
        </w:tabs>
      </w:pPr>
    </w:p>
    <w:p w14:paraId="50B37F3F" w14:textId="77777777" w:rsidR="006D120F" w:rsidRPr="00017E99" w:rsidRDefault="006D120F" w:rsidP="006D120F">
      <w:pPr>
        <w:tabs>
          <w:tab w:val="left" w:pos="7350"/>
        </w:tabs>
      </w:pPr>
    </w:p>
    <w:p w14:paraId="112566D6" w14:textId="77777777" w:rsidR="006D120F" w:rsidRPr="00017E99" w:rsidRDefault="006D120F" w:rsidP="006D120F">
      <w:pPr>
        <w:tabs>
          <w:tab w:val="left" w:pos="7350"/>
        </w:tabs>
      </w:pPr>
    </w:p>
    <w:p w14:paraId="62E6D623" w14:textId="77777777" w:rsidR="006D120F" w:rsidRPr="00017E99" w:rsidRDefault="006D120F" w:rsidP="006D120F">
      <w:pPr>
        <w:tabs>
          <w:tab w:val="left" w:pos="7350"/>
        </w:tabs>
      </w:pPr>
    </w:p>
    <w:p w14:paraId="4CB1F7F9" w14:textId="55E89402" w:rsidR="006D120F" w:rsidRPr="00017E99" w:rsidRDefault="006D120F" w:rsidP="006D120F">
      <w:pPr>
        <w:tabs>
          <w:tab w:val="left" w:pos="7350"/>
        </w:tabs>
        <w:jc w:val="center"/>
        <w:rPr>
          <w:sz w:val="32"/>
        </w:rPr>
      </w:pPr>
      <w:r w:rsidRPr="00017E99">
        <w:rPr>
          <w:sz w:val="32"/>
        </w:rPr>
        <w:t>Ljubljana, 2024</w:t>
      </w:r>
    </w:p>
    <w:p w14:paraId="348C590D" w14:textId="77777777" w:rsidR="00601783" w:rsidRPr="00017E99" w:rsidRDefault="00601783" w:rsidP="00601783">
      <w:pPr>
        <w:rPr>
          <w:sz w:val="32"/>
        </w:rPr>
      </w:pPr>
    </w:p>
    <w:p w14:paraId="07411427" w14:textId="2E9C5175" w:rsidR="00601783" w:rsidRPr="00017E99" w:rsidRDefault="00601783" w:rsidP="00601783">
      <w:pPr>
        <w:pStyle w:val="Naslov1"/>
        <w:rPr>
          <w:b/>
        </w:rPr>
      </w:pPr>
      <w:r w:rsidRPr="00017E99">
        <w:lastRenderedPageBreak/>
        <w:t xml:space="preserve">Povzetek </w:t>
      </w:r>
    </w:p>
    <w:p w14:paraId="66AEDA22" w14:textId="77777777" w:rsidR="00601783" w:rsidRPr="00017E99" w:rsidRDefault="00601783" w:rsidP="00601783"/>
    <w:p w14:paraId="5CF32C82" w14:textId="5E7E7CE4" w:rsidR="00601783" w:rsidRPr="00017E99" w:rsidRDefault="00601783" w:rsidP="00601783">
      <w:r w:rsidRPr="00017E99">
        <w:t>Rabin-Karp algoritem je algoritem</w:t>
      </w:r>
      <w:r w:rsidR="00201F57">
        <w:t>,</w:t>
      </w:r>
      <w:r w:rsidRPr="00017E99">
        <w:t xml:space="preserve"> s katerim ugotavljamo</w:t>
      </w:r>
      <w:r w:rsidR="00201F57">
        <w:t>,</w:t>
      </w:r>
      <w:r w:rsidRPr="00017E99">
        <w:t xml:space="preserve"> kje se </w:t>
      </w:r>
      <w:r w:rsidR="00201F57" w:rsidRPr="00017E99">
        <w:t>v nekem večjem nizu</w:t>
      </w:r>
      <w:r w:rsidR="00201F57">
        <w:t xml:space="preserve"> pojavi </w:t>
      </w:r>
      <w:r w:rsidRPr="00017E99">
        <w:t>določen niz. V prispevku si najprej točno ogledamo</w:t>
      </w:r>
      <w:r w:rsidR="00253EB3">
        <w:t xml:space="preserve"> </w:t>
      </w:r>
      <w:r w:rsidR="00201F57">
        <w:t>definicijo problema</w:t>
      </w:r>
      <w:r w:rsidR="0090206E">
        <w:t xml:space="preserve"> ter </w:t>
      </w:r>
      <w:r w:rsidRPr="00017E99">
        <w:t>zgoščeval</w:t>
      </w:r>
      <w:r w:rsidR="002F551A" w:rsidRPr="00017E99">
        <w:t>n</w:t>
      </w:r>
      <w:r w:rsidRPr="00017E99">
        <w:t xml:space="preserve">e funkcije. </w:t>
      </w:r>
      <w:r w:rsidR="0090206E">
        <w:t>Sledita razdelka o</w:t>
      </w:r>
      <w:r w:rsidRPr="00017E99">
        <w:t xml:space="preserve"> sprehajajoč</w:t>
      </w:r>
      <w:r w:rsidR="0090206E">
        <w:t>i</w:t>
      </w:r>
      <w:r w:rsidRPr="00017E99">
        <w:t xml:space="preserve"> se zgoščevaln</w:t>
      </w:r>
      <w:r w:rsidR="0090206E">
        <w:t>i</w:t>
      </w:r>
      <w:r w:rsidRPr="00017E99">
        <w:t xml:space="preserve"> funkcij</w:t>
      </w:r>
      <w:r w:rsidR="0090206E">
        <w:t>i</w:t>
      </w:r>
      <w:r w:rsidRPr="00017E99">
        <w:t xml:space="preserve"> in</w:t>
      </w:r>
      <w:r w:rsidR="0090206E">
        <w:t xml:space="preserve"> o</w:t>
      </w:r>
      <w:r w:rsidRPr="00017E99">
        <w:t xml:space="preserve"> lažn</w:t>
      </w:r>
      <w:r w:rsidR="0090206E">
        <w:t>em</w:t>
      </w:r>
      <w:r w:rsidRPr="00017E99">
        <w:t xml:space="preserve"> ujemanj</w:t>
      </w:r>
      <w:r w:rsidR="0090206E">
        <w:t>u</w:t>
      </w:r>
      <w:r w:rsidRPr="00017E99">
        <w:t xml:space="preserve">. </w:t>
      </w:r>
      <w:r w:rsidR="0090206E">
        <w:t>Sledi razdel</w:t>
      </w:r>
      <w:r w:rsidR="001C440F">
        <w:t>ek</w:t>
      </w:r>
      <w:r w:rsidR="0090206E">
        <w:t xml:space="preserve"> kjer predstavimo </w:t>
      </w:r>
      <w:r w:rsidRPr="00017E99">
        <w:t>Rabin-</w:t>
      </w:r>
      <w:proofErr w:type="spellStart"/>
      <w:r w:rsidRPr="00017E99">
        <w:t>Karp</w:t>
      </w:r>
      <w:proofErr w:type="spellEnd"/>
      <w:r w:rsidRPr="00017E99">
        <w:t xml:space="preserve"> algoritem</w:t>
      </w:r>
      <w:r w:rsidR="001C440F">
        <w:t>.</w:t>
      </w:r>
      <w:r w:rsidRPr="00017E99">
        <w:t xml:space="preserve"> </w:t>
      </w:r>
      <w:r w:rsidR="001C440F">
        <w:rPr>
          <w:rFonts w:cs="Calibri"/>
          <w:color w:val="000000"/>
          <w:shd w:val="clear" w:color="auto" w:fill="FFFFFF"/>
        </w:rPr>
        <w:t>Za razdelkom, kjer Rabin-</w:t>
      </w:r>
      <w:proofErr w:type="spellStart"/>
      <w:r w:rsidR="001C440F">
        <w:rPr>
          <w:rFonts w:cs="Calibri"/>
          <w:color w:val="000000"/>
          <w:shd w:val="clear" w:color="auto" w:fill="FFFFFF"/>
        </w:rPr>
        <w:t>Karp</w:t>
      </w:r>
      <w:proofErr w:type="spellEnd"/>
      <w:r w:rsidR="001C440F">
        <w:rPr>
          <w:rFonts w:cs="Calibri"/>
          <w:color w:val="000000"/>
          <w:shd w:val="clear" w:color="auto" w:fill="FFFFFF"/>
        </w:rPr>
        <w:t> algoritem predstavimo  v celoti , je na vrsti predstavitev njegovega delovanja na velikem primeru.  V zadnjem razdelku pa podamo še analizo časovne zahtevnosti algoritma.</w:t>
      </w:r>
    </w:p>
    <w:p w14:paraId="77FF4F1D" w14:textId="27B1BD52" w:rsidR="00601783" w:rsidRPr="00017E99" w:rsidRDefault="00601783" w:rsidP="00601783">
      <w:pPr>
        <w:pStyle w:val="Naslov1"/>
        <w:rPr>
          <w:b/>
        </w:rPr>
      </w:pPr>
      <w:r w:rsidRPr="00017E99">
        <w:t>Problem</w:t>
      </w:r>
      <w:r w:rsidR="00253EB3">
        <w:t xml:space="preserve"> </w:t>
      </w:r>
    </w:p>
    <w:p w14:paraId="129A4842" w14:textId="2801B3AC" w:rsidR="00601783" w:rsidRPr="00017E99" w:rsidRDefault="00601783" w:rsidP="00601783">
      <w:r w:rsidRPr="00017E99">
        <w:t xml:space="preserve">Dana sta dva niza. Prvi naj bo dolžine </w:t>
      </w:r>
      <w:r w:rsidRPr="00017E99">
        <w:rPr>
          <w:i/>
          <w:iCs/>
        </w:rPr>
        <w:t>n</w:t>
      </w:r>
      <w:r w:rsidRPr="00017E99">
        <w:t xml:space="preserve">. V njem iščemo pojavitev drugega niza dolžine </w:t>
      </w:r>
      <w:r w:rsidRPr="00017E99">
        <w:rPr>
          <w:i/>
          <w:iCs/>
        </w:rPr>
        <w:t>m</w:t>
      </w:r>
      <w:r w:rsidRPr="00017E99">
        <w:t>. Prvemu nizu re</w:t>
      </w:r>
      <w:r w:rsidR="002F551A" w:rsidRPr="00017E99">
        <w:t>čemo</w:t>
      </w:r>
      <w:r w:rsidRPr="00017E99">
        <w:t xml:space="preserve"> </w:t>
      </w:r>
      <w:r w:rsidRPr="00017E99">
        <w:rPr>
          <w:b/>
          <w:bCs/>
          <w:i/>
          <w:iCs/>
        </w:rPr>
        <w:t>besedilo</w:t>
      </w:r>
      <w:r w:rsidRPr="00017E99">
        <w:t xml:space="preserve">, drugemu pa </w:t>
      </w:r>
      <w:r w:rsidRPr="00017E99">
        <w:rPr>
          <w:b/>
          <w:bCs/>
          <w:i/>
          <w:iCs/>
        </w:rPr>
        <w:t>vzorec</w:t>
      </w:r>
      <w:r w:rsidRPr="00017E99">
        <w:t xml:space="preserve">. Besedilo je </w:t>
      </w:r>
      <w:r w:rsidR="00201F57">
        <w:t>vedn</w:t>
      </w:r>
      <w:r w:rsidR="007D3AE5">
        <w:t>o</w:t>
      </w:r>
      <w:r w:rsidR="00201F57">
        <w:t xml:space="preserve"> daljše ali vsaj enako </w:t>
      </w:r>
      <w:r w:rsidR="001C440F">
        <w:t xml:space="preserve">dolgo </w:t>
      </w:r>
      <w:r w:rsidR="00201F57">
        <w:t xml:space="preserve">kot </w:t>
      </w:r>
      <w:r w:rsidRPr="00017E99">
        <w:t>vzor</w:t>
      </w:r>
      <w:r w:rsidR="00201F57">
        <w:t>e</w:t>
      </w:r>
      <w:r w:rsidRPr="00017E99">
        <w:t xml:space="preserve">c. Velja torej </w:t>
      </w:r>
      <w:r w:rsidRPr="00017E99">
        <w:rPr>
          <w:i/>
          <w:iCs/>
        </w:rPr>
        <w:t>n &gt;= m</w:t>
      </w:r>
      <w:r w:rsidRPr="00017E99">
        <w:t>. Kot rezultat želimo vrniti</w:t>
      </w:r>
      <w:r w:rsidR="0093738C">
        <w:t xml:space="preserve"> vsa</w:t>
      </w:r>
      <w:r w:rsidRPr="00017E99">
        <w:t xml:space="preserve"> mest</w:t>
      </w:r>
      <w:r w:rsidR="0093738C">
        <w:t>a</w:t>
      </w:r>
      <w:r w:rsidRPr="00017E99">
        <w:t>, kje</w:t>
      </w:r>
      <w:r w:rsidR="0093738C">
        <w:t>r</w:t>
      </w:r>
      <w:r w:rsidRPr="00017E99">
        <w:t xml:space="preserve"> se</w:t>
      </w:r>
      <w:r w:rsidR="0093738C">
        <w:t xml:space="preserve"> naš</w:t>
      </w:r>
      <w:r w:rsidRPr="00017E99">
        <w:t xml:space="preserve"> vzore</w:t>
      </w:r>
      <w:r w:rsidR="0093738C">
        <w:t>c</w:t>
      </w:r>
      <w:r w:rsidRPr="00017E99">
        <w:t xml:space="preserve"> pojavi v besedilu. Če se vzorec v besedilu ne pojavi</w:t>
      </w:r>
      <w:r w:rsidR="00201F57">
        <w:t>,</w:t>
      </w:r>
      <w:r w:rsidRPr="00017E99">
        <w:t xml:space="preserve"> vrnemo -1</w:t>
      </w:r>
      <w:r w:rsidR="00EA0DCF" w:rsidRPr="00017E99">
        <w:t xml:space="preserve"> (</w:t>
      </w:r>
      <w:r w:rsidR="00201F57">
        <w:t xml:space="preserve">ali sprožimo izjemo ali na kak drug način javimo - </w:t>
      </w:r>
      <w:r w:rsidR="00EA0DCF" w:rsidRPr="00017E99">
        <w:t>to je odvisno od implementacije)</w:t>
      </w:r>
      <w:r w:rsidRPr="00017E99">
        <w:t xml:space="preserve"> </w:t>
      </w:r>
    </w:p>
    <w:p w14:paraId="694D9DE6" w14:textId="69D894A5" w:rsidR="00601783" w:rsidRPr="00017E99" w:rsidRDefault="00601783" w:rsidP="00601783">
      <w:r w:rsidRPr="00017E99">
        <w:t>Primer: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1783" w:rsidRPr="00017E99" w14:paraId="11D36CFE" w14:textId="77777777" w:rsidTr="00601783">
        <w:tc>
          <w:tcPr>
            <w:tcW w:w="3020" w:type="dxa"/>
          </w:tcPr>
          <w:p w14:paraId="740E60AD" w14:textId="00384248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Vzorec</w:t>
            </w:r>
          </w:p>
        </w:tc>
        <w:tc>
          <w:tcPr>
            <w:tcW w:w="3021" w:type="dxa"/>
          </w:tcPr>
          <w:p w14:paraId="669FC614" w14:textId="02B85325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Besedilo</w:t>
            </w:r>
          </w:p>
        </w:tc>
        <w:tc>
          <w:tcPr>
            <w:tcW w:w="3021" w:type="dxa"/>
          </w:tcPr>
          <w:p w14:paraId="1A7EE993" w14:textId="0BFAD320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Rešitev</w:t>
            </w:r>
          </w:p>
        </w:tc>
      </w:tr>
      <w:tr w:rsidR="00601783" w:rsidRPr="00017E99" w14:paraId="460C55F7" w14:textId="77777777" w:rsidTr="00601783">
        <w:tc>
          <w:tcPr>
            <w:tcW w:w="3020" w:type="dxa"/>
          </w:tcPr>
          <w:p w14:paraId="770915C6" w14:textId="5F5B7A18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</w:t>
            </w:r>
            <w:r w:rsidR="00601783" w:rsidRPr="00017E99">
              <w:rPr>
                <w:lang w:val="sl-SI"/>
              </w:rPr>
              <w:t>nov</w:t>
            </w:r>
            <w:r w:rsidRPr="00017E99">
              <w:rPr>
                <w:lang w:val="sl-SI"/>
              </w:rPr>
              <w:t>«</w:t>
            </w:r>
          </w:p>
        </w:tc>
        <w:tc>
          <w:tcPr>
            <w:tcW w:w="3021" w:type="dxa"/>
          </w:tcPr>
          <w:p w14:paraId="32955467" w14:textId="5E9C9BD3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</w:t>
            </w:r>
            <w:r w:rsidR="00D62713" w:rsidRPr="00017E99">
              <w:rPr>
                <w:lang w:val="sl-SI"/>
              </w:rPr>
              <w:t>n</w:t>
            </w:r>
            <w:r w:rsidRPr="00017E99">
              <w:rPr>
                <w:lang w:val="sl-SI"/>
              </w:rPr>
              <w:t>ovinbenov«</w:t>
            </w:r>
          </w:p>
        </w:tc>
        <w:tc>
          <w:tcPr>
            <w:tcW w:w="3021" w:type="dxa"/>
          </w:tcPr>
          <w:p w14:paraId="25D3B67B" w14:textId="6B057406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0,</w:t>
            </w:r>
            <w:r w:rsidR="002F551A" w:rsidRPr="00017E99">
              <w:rPr>
                <w:lang w:val="sl-SI"/>
              </w:rPr>
              <w:t xml:space="preserve"> 7</w:t>
            </w:r>
          </w:p>
        </w:tc>
      </w:tr>
      <w:tr w:rsidR="00601783" w:rsidRPr="00017E99" w14:paraId="3899FF8D" w14:textId="77777777" w:rsidTr="00601783">
        <w:tc>
          <w:tcPr>
            <w:tcW w:w="3020" w:type="dxa"/>
          </w:tcPr>
          <w:p w14:paraId="624AB0EE" w14:textId="281363EA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»Gol«</w:t>
            </w:r>
          </w:p>
        </w:tc>
        <w:tc>
          <w:tcPr>
            <w:tcW w:w="3021" w:type="dxa"/>
          </w:tcPr>
          <w:p w14:paraId="6672903F" w14:textId="7BBB3C09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»novinbenov«</w:t>
            </w:r>
          </w:p>
        </w:tc>
        <w:tc>
          <w:tcPr>
            <w:tcW w:w="3021" w:type="dxa"/>
          </w:tcPr>
          <w:p w14:paraId="5414AF68" w14:textId="3452764B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-1</w:t>
            </w:r>
          </w:p>
        </w:tc>
      </w:tr>
      <w:tr w:rsidR="00601783" w:rsidRPr="00017E99" w14:paraId="48BBED61" w14:textId="77777777" w:rsidTr="00601783">
        <w:tc>
          <w:tcPr>
            <w:tcW w:w="3020" w:type="dxa"/>
          </w:tcPr>
          <w:p w14:paraId="06ED84BD" w14:textId="1B33B92D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»novica«</w:t>
            </w:r>
          </w:p>
        </w:tc>
        <w:tc>
          <w:tcPr>
            <w:tcW w:w="3021" w:type="dxa"/>
          </w:tcPr>
          <w:p w14:paraId="610A0932" w14:textId="6E02D9C9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»novincanov«</w:t>
            </w:r>
          </w:p>
        </w:tc>
        <w:tc>
          <w:tcPr>
            <w:tcW w:w="3021" w:type="dxa"/>
          </w:tcPr>
          <w:p w14:paraId="590FA864" w14:textId="6600CC27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-1</w:t>
            </w:r>
          </w:p>
        </w:tc>
      </w:tr>
    </w:tbl>
    <w:p w14:paraId="7C7CB114" w14:textId="77777777" w:rsidR="00601783" w:rsidRPr="00017E99" w:rsidRDefault="00601783" w:rsidP="00601783"/>
    <w:p w14:paraId="188B0E36" w14:textId="1935D629" w:rsidR="00601783" w:rsidRPr="00017E99" w:rsidRDefault="00601783" w:rsidP="00601783">
      <w:r w:rsidRPr="00017E99">
        <w:t>Kot vidimo, se mora niz pojaviti v celoti, brez morebitnih vmesnih znakov. Če se niz pojavi večkrat</w:t>
      </w:r>
      <w:r w:rsidR="00201F57">
        <w:t>,</w:t>
      </w:r>
      <w:r w:rsidRPr="00017E99">
        <w:t xml:space="preserve"> </w:t>
      </w:r>
      <w:r w:rsidR="00D62713" w:rsidRPr="00017E99">
        <w:t>vrnemo vse indekse</w:t>
      </w:r>
      <w:r w:rsidR="005D3922" w:rsidRPr="00017E99">
        <w:t>, kjer</w:t>
      </w:r>
      <w:r w:rsidR="00D62713" w:rsidRPr="00017E99">
        <w:t xml:space="preserve"> se začne </w:t>
      </w:r>
      <w:r w:rsidR="001D0AA9">
        <w:t>ujemanje</w:t>
      </w:r>
      <w:r w:rsidR="00D62713" w:rsidRPr="00017E99">
        <w:t>.</w:t>
      </w:r>
    </w:p>
    <w:p w14:paraId="19C911A7" w14:textId="426F38F3" w:rsidR="00601783" w:rsidRPr="00017E99" w:rsidRDefault="00601783" w:rsidP="004E359C">
      <w:pPr>
        <w:pStyle w:val="Naslov1"/>
      </w:pPr>
      <w:r w:rsidRPr="00017E99">
        <w:t>Zgoščevalna funkcija</w:t>
      </w:r>
    </w:p>
    <w:p w14:paraId="51B6F4DB" w14:textId="3C2430A3" w:rsidR="00601783" w:rsidRPr="00017E99" w:rsidRDefault="00E645E8" w:rsidP="00601783">
      <w:r>
        <w:t>Z</w:t>
      </w:r>
      <w:r w:rsidR="00601783" w:rsidRPr="00017E99">
        <w:t>goščevalna funkcija (</w:t>
      </w:r>
      <w:r>
        <w:t>h</w:t>
      </w:r>
      <w:r w:rsidR="00601783" w:rsidRPr="00017E99">
        <w:t>ash funkcija) je funkcija, ki nizu priredi številsko vrednost.</w:t>
      </w:r>
      <w:r w:rsidR="009D7B92" w:rsidRPr="009D7B92">
        <w:rPr>
          <w:rFonts w:cs="Calibri"/>
          <w:color w:val="000000"/>
          <w:shd w:val="clear" w:color="auto" w:fill="FFFFFF"/>
        </w:rPr>
        <w:t xml:space="preserve"> </w:t>
      </w:r>
      <w:r w:rsidR="009D7B92">
        <w:rPr>
          <w:rFonts w:cs="Calibri"/>
          <w:color w:val="000000"/>
          <w:shd w:val="clear" w:color="auto" w:fill="FFFFFF"/>
        </w:rPr>
        <w:t> Praviloma je ta vrednost naravno število z določenega intervala, saj na ta način zgoščeno vrednost lahko uporabimo kot indeks v neki tabeli. </w:t>
      </w:r>
      <w:r w:rsidR="00601783" w:rsidRPr="00017E99">
        <w:t>Vse zgoščevalne funkcije morajo imeti lastnost, da istemu nizu prired</w:t>
      </w:r>
      <w:r w:rsidR="00824CDC" w:rsidRPr="00017E99">
        <w:t>jo</w:t>
      </w:r>
      <w:r w:rsidR="00601783" w:rsidRPr="00017E99">
        <w:t xml:space="preserve"> isto vrednost. Obstaja veliko različnih zgoščevalnih funkcij</w:t>
      </w:r>
      <w:r w:rsidR="00824CDC" w:rsidRPr="00017E99">
        <w:t>. Lahko</w:t>
      </w:r>
      <w:r w:rsidR="00601783" w:rsidRPr="00017E99">
        <w:t xml:space="preserve"> uporabimo </w:t>
      </w:r>
      <w:r>
        <w:t>poljubno</w:t>
      </w:r>
      <w:r w:rsidR="00601783" w:rsidRPr="00017E99">
        <w:t xml:space="preserve">, </w:t>
      </w:r>
      <w:r>
        <w:t>a</w:t>
      </w:r>
      <w:r w:rsidRPr="00017E99">
        <w:t xml:space="preserve"> </w:t>
      </w:r>
      <w:r w:rsidR="00824CDC" w:rsidRPr="00017E99">
        <w:t xml:space="preserve">pri tej implementaciji </w:t>
      </w:r>
      <w:ins w:id="0" w:author="timen bobnar" w:date="2024-04-30T17:51:00Z">
        <w:r w:rsidR="00D400D4">
          <w:t>uporabljamo</w:t>
        </w:r>
      </w:ins>
      <w:del w:id="1" w:author="timen bobnar" w:date="2024-04-30T17:51:00Z">
        <w:r w:rsidR="00824CDC" w:rsidRPr="00017E99" w:rsidDel="00D400D4">
          <w:delText>bomo</w:delText>
        </w:r>
        <w:r w:rsidR="00601783" w:rsidRPr="00017E99" w:rsidDel="00D400D4">
          <w:delText xml:space="preserve"> uporabili</w:delText>
        </w:r>
      </w:del>
      <w:r w:rsidR="00D62713" w:rsidRPr="00017E99">
        <w:t xml:space="preserve"> </w:t>
      </w:r>
      <w:r w:rsidR="00824CDC" w:rsidRPr="00017E99">
        <w:t>naslednjo</w:t>
      </w:r>
      <w:r w:rsidR="00601783" w:rsidRPr="00017E99">
        <w:t xml:space="preserve">: </w:t>
      </w:r>
    </w:p>
    <w:p w14:paraId="72DC5072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r>
            <w:rPr>
              <w:rFonts w:ascii="Cambria Math" w:hAnsi="Cambria Math"/>
            </w:rPr>
            <m:t>+ … 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09070BEB" w14:textId="77777777" w:rsidR="00601783" w:rsidRPr="00017E99" w:rsidRDefault="00000000" w:rsidP="00601783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1783" w:rsidRPr="00017E99">
        <w:t xml:space="preserve"> - ASCII vrednost črke </w:t>
      </w:r>
    </w:p>
    <w:p w14:paraId="6E60FC6D" w14:textId="1FE82050" w:rsidR="00601783" w:rsidRPr="00017E99" w:rsidRDefault="00601783" w:rsidP="00601783">
      <w:pPr>
        <w:numPr>
          <w:ilvl w:val="0"/>
          <w:numId w:val="1"/>
        </w:numPr>
      </w:pPr>
      <w:r w:rsidRPr="00017E99">
        <w:t xml:space="preserve">b – baza (običajno število </w:t>
      </w:r>
      <w:r w:rsidR="00E645E8">
        <w:t xml:space="preserve">različnih </w:t>
      </w:r>
      <w:r w:rsidRPr="00017E99">
        <w:t>znakov</w:t>
      </w:r>
      <w:r w:rsidR="00D52BBE" w:rsidRPr="00017E99">
        <w:t>,</w:t>
      </w:r>
      <w:r w:rsidRPr="00017E99">
        <w:t xml:space="preserve"> ki lahko </w:t>
      </w:r>
      <w:r w:rsidR="00E645E8">
        <w:t>nastopajo v nizu, torej velikost abecede iz katere tvorimo nize</w:t>
      </w:r>
      <w:r w:rsidRPr="00017E99">
        <w:t>)</w:t>
      </w:r>
    </w:p>
    <w:p w14:paraId="19C0DB6F" w14:textId="0D84EC09" w:rsidR="00601783" w:rsidRPr="00017E99" w:rsidRDefault="00601783" w:rsidP="00601783">
      <w:pPr>
        <w:numPr>
          <w:ilvl w:val="0"/>
          <w:numId w:val="1"/>
        </w:numPr>
      </w:pPr>
      <w:r w:rsidRPr="00017E99">
        <w:t>p –praštevilo</w:t>
      </w:r>
    </w:p>
    <w:p w14:paraId="5091C6DD" w14:textId="77777777" w:rsidR="00601783" w:rsidRPr="00017E99" w:rsidRDefault="00601783" w:rsidP="00601783">
      <w:pPr>
        <w:pStyle w:val="Naslov2"/>
      </w:pPr>
      <w:r w:rsidRPr="00017E99">
        <w:t>Primer uporabe:</w:t>
      </w:r>
    </w:p>
    <w:p w14:paraId="0386FF27" w14:textId="67A7341C" w:rsidR="00601783" w:rsidRPr="00017E99" w:rsidRDefault="00824CDC" w:rsidP="00601783">
      <w:r w:rsidRPr="00017E99">
        <w:t>Izberimo</w:t>
      </w:r>
      <w:r w:rsidR="00E645E8">
        <w:t xml:space="preserve"> si </w:t>
      </w:r>
      <w:r w:rsidR="00601783" w:rsidRPr="00017E99">
        <w:t>baz</w:t>
      </w:r>
      <w:r w:rsidR="00E645E8">
        <w:t>o</w:t>
      </w:r>
      <w:r w:rsidR="00601783" w:rsidRPr="00017E99">
        <w:t xml:space="preserve"> 256 in praštevilo 101.</w:t>
      </w:r>
    </w:p>
    <w:p w14:paraId="6CF74019" w14:textId="77777777" w:rsidR="00601783" w:rsidRPr="00017E99" w:rsidRDefault="00601783" w:rsidP="00601783">
      <w:r w:rsidRPr="00017E99">
        <w:t>Uporabimo zgoščevalno funkcijo na nizu »abc«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41E8EBF0" w14:textId="77777777" w:rsidTr="009145E6">
        <w:tc>
          <w:tcPr>
            <w:tcW w:w="4508" w:type="dxa"/>
          </w:tcPr>
          <w:p w14:paraId="6463037A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45895E0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6A1961B7" w14:textId="77777777" w:rsidTr="009145E6">
        <w:tc>
          <w:tcPr>
            <w:tcW w:w="4508" w:type="dxa"/>
          </w:tcPr>
          <w:p w14:paraId="1FB0354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45F8852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4E75DB03" w14:textId="77777777" w:rsidTr="009145E6">
        <w:tc>
          <w:tcPr>
            <w:tcW w:w="4508" w:type="dxa"/>
          </w:tcPr>
          <w:p w14:paraId="6AC691E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5ED9393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3C8106E1" w14:textId="77777777" w:rsidTr="009145E6">
        <w:tc>
          <w:tcPr>
            <w:tcW w:w="4508" w:type="dxa"/>
          </w:tcPr>
          <w:p w14:paraId="1A5FD39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6945F97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3CF1B0BE" w14:textId="77777777" w:rsidR="00601783" w:rsidRPr="00017E99" w:rsidRDefault="00601783" w:rsidP="00601783">
      <w:r w:rsidRPr="00017E99">
        <w:t xml:space="preserve"> </w:t>
      </w:r>
    </w:p>
    <w:p w14:paraId="1F163C0C" w14:textId="7C387305" w:rsidR="00601783" w:rsidRPr="00017E99" w:rsidRDefault="00E645E8" w:rsidP="00601783">
      <w:r>
        <w:t>P</w:t>
      </w:r>
      <w:r w:rsidR="00601783" w:rsidRPr="00017E99">
        <w:t>o formuli dobimo</w:t>
      </w:r>
      <w:r>
        <w:t>,</w:t>
      </w:r>
      <w:r w:rsidR="00601783" w:rsidRPr="00017E99">
        <w:t xml:space="preserve"> da je:</w:t>
      </w:r>
    </w:p>
    <w:p w14:paraId="330A55BA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»abc«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2E879158" w14:textId="77777777" w:rsidR="00601783" w:rsidRPr="00017E99" w:rsidRDefault="00601783" w:rsidP="00601783">
      <w:r w:rsidRPr="00017E99">
        <w:t>Uporabimo zgoščevalno funkcijo še na primeru »Python«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50EE5F1E" w14:textId="77777777" w:rsidTr="009145E6">
        <w:tc>
          <w:tcPr>
            <w:tcW w:w="4508" w:type="dxa"/>
          </w:tcPr>
          <w:p w14:paraId="21DFAF78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1D5B418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1C4499D0" w14:textId="77777777" w:rsidTr="009145E6">
        <w:tc>
          <w:tcPr>
            <w:tcW w:w="4508" w:type="dxa"/>
          </w:tcPr>
          <w:p w14:paraId="63C3D1C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»P«</w:t>
            </w:r>
          </w:p>
        </w:tc>
        <w:tc>
          <w:tcPr>
            <w:tcW w:w="4508" w:type="dxa"/>
          </w:tcPr>
          <w:p w14:paraId="6A53648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80</w:t>
            </w:r>
          </w:p>
        </w:tc>
      </w:tr>
      <w:tr w:rsidR="00601783" w:rsidRPr="00017E99" w14:paraId="49626C6C" w14:textId="77777777" w:rsidTr="009145E6">
        <w:tc>
          <w:tcPr>
            <w:tcW w:w="4508" w:type="dxa"/>
          </w:tcPr>
          <w:p w14:paraId="0ECD8354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»y«</w:t>
            </w:r>
          </w:p>
        </w:tc>
        <w:tc>
          <w:tcPr>
            <w:tcW w:w="4508" w:type="dxa"/>
          </w:tcPr>
          <w:p w14:paraId="7D33DAE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121</w:t>
            </w:r>
          </w:p>
        </w:tc>
      </w:tr>
      <w:tr w:rsidR="00601783" w:rsidRPr="00017E99" w14:paraId="7B577510" w14:textId="77777777" w:rsidTr="009145E6">
        <w:tc>
          <w:tcPr>
            <w:tcW w:w="4508" w:type="dxa"/>
          </w:tcPr>
          <w:p w14:paraId="5FE6393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»t«</w:t>
            </w:r>
          </w:p>
        </w:tc>
        <w:tc>
          <w:tcPr>
            <w:tcW w:w="4508" w:type="dxa"/>
          </w:tcPr>
          <w:p w14:paraId="1E2E900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116</w:t>
            </w:r>
          </w:p>
        </w:tc>
      </w:tr>
      <w:tr w:rsidR="00601783" w:rsidRPr="00017E99" w14:paraId="5716501E" w14:textId="77777777" w:rsidTr="009145E6">
        <w:tc>
          <w:tcPr>
            <w:tcW w:w="4508" w:type="dxa"/>
          </w:tcPr>
          <w:p w14:paraId="6532ECE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»h«</w:t>
            </w:r>
          </w:p>
        </w:tc>
        <w:tc>
          <w:tcPr>
            <w:tcW w:w="4508" w:type="dxa"/>
          </w:tcPr>
          <w:p w14:paraId="6DB86C0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104</w:t>
            </w:r>
          </w:p>
        </w:tc>
      </w:tr>
      <w:tr w:rsidR="00601783" w:rsidRPr="00017E99" w14:paraId="3937EBD6" w14:textId="77777777" w:rsidTr="009145E6">
        <w:tc>
          <w:tcPr>
            <w:tcW w:w="4508" w:type="dxa"/>
          </w:tcPr>
          <w:p w14:paraId="0E0C72A2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»o«</w:t>
            </w:r>
          </w:p>
        </w:tc>
        <w:tc>
          <w:tcPr>
            <w:tcW w:w="4508" w:type="dxa"/>
          </w:tcPr>
          <w:p w14:paraId="0E965B44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111</w:t>
            </w:r>
          </w:p>
        </w:tc>
      </w:tr>
      <w:tr w:rsidR="00601783" w:rsidRPr="00017E99" w14:paraId="7DF437A0" w14:textId="77777777" w:rsidTr="009145E6">
        <w:tc>
          <w:tcPr>
            <w:tcW w:w="4508" w:type="dxa"/>
          </w:tcPr>
          <w:p w14:paraId="315F4A0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»n«</w:t>
            </w:r>
          </w:p>
        </w:tc>
        <w:tc>
          <w:tcPr>
            <w:tcW w:w="4508" w:type="dxa"/>
          </w:tcPr>
          <w:p w14:paraId="2FA8E8B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110</w:t>
            </w:r>
          </w:p>
        </w:tc>
      </w:tr>
    </w:tbl>
    <w:p w14:paraId="2CDC41D6" w14:textId="77777777" w:rsidR="00601783" w:rsidRPr="00017E99" w:rsidRDefault="00601783" w:rsidP="00601783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»Python«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80×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+ 121×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+116×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+104×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+110</m:t>
              </m:r>
            </m:e>
          </m:d>
          <m:r>
            <w:rPr>
              <w:rFonts w:ascii="Cambria Math" w:hAnsi="Cambria Math"/>
            </w:rPr>
            <m:t> mod 101=78</m:t>
          </m:r>
        </m:oMath>
      </m:oMathPara>
    </w:p>
    <w:p w14:paraId="18D67879" w14:textId="77777777" w:rsidR="00601783" w:rsidRPr="00017E99" w:rsidRDefault="00601783" w:rsidP="00601783"/>
    <w:p w14:paraId="76D8899A" w14:textId="49ED60A1" w:rsidR="00601783" w:rsidRPr="00017E99" w:rsidRDefault="00601783" w:rsidP="00601783">
      <w:pPr>
        <w:pStyle w:val="Naslov1"/>
      </w:pPr>
      <w:r w:rsidRPr="00017E99">
        <w:t>Sprehajajoča se zgoščevalna funkcija</w:t>
      </w:r>
    </w:p>
    <w:p w14:paraId="34D6E671" w14:textId="3EB4EBE1" w:rsidR="004B4CED" w:rsidRPr="00017E99" w:rsidRDefault="00E645E8" w:rsidP="00601783">
      <w:r>
        <w:t>Če uporabimo standardno obliko te zgoščevalne</w:t>
      </w:r>
      <w:r w:rsidR="004B4CED" w:rsidRPr="00017E99">
        <w:t xml:space="preserve"> funkc</w:t>
      </w:r>
      <w:r w:rsidR="00F47CE3">
        <w:t>ij</w:t>
      </w:r>
      <w:r>
        <w:t>e</w:t>
      </w:r>
      <w:r w:rsidR="005D3922">
        <w:t>,</w:t>
      </w:r>
      <w:r>
        <w:t xml:space="preserve"> moramo pri </w:t>
      </w:r>
      <w:r w:rsidR="004B4CED" w:rsidRPr="00017E99">
        <w:t>niz</w:t>
      </w:r>
      <w:r>
        <w:t>u</w:t>
      </w:r>
      <w:r w:rsidR="004B4CED" w:rsidRPr="00017E99">
        <w:t xml:space="preserve"> dolžine </w:t>
      </w:r>
      <w:r w:rsidR="004B4CED" w:rsidRPr="00017E99">
        <w:rPr>
          <w:i/>
          <w:iCs/>
        </w:rPr>
        <w:t>n</w:t>
      </w:r>
      <w:r w:rsidR="004B4CED" w:rsidRPr="00017E99">
        <w:t xml:space="preserve"> i</w:t>
      </w:r>
      <w:r>
        <w:t xml:space="preserve">zvesti </w:t>
      </w:r>
      <w:r w:rsidR="004B4CED" w:rsidRPr="00017E99">
        <w:rPr>
          <w:i/>
          <w:iCs/>
        </w:rPr>
        <w:t xml:space="preserve">n </w:t>
      </w:r>
      <w:r w:rsidR="004B4CED" w:rsidRPr="00017E99">
        <w:t xml:space="preserve">vpogledov v ASCII tabelo in nato še </w:t>
      </w:r>
      <w:r w:rsidR="004B4CED" w:rsidRPr="00017E99">
        <w:rPr>
          <w:i/>
          <w:iCs/>
        </w:rPr>
        <w:t>n</w:t>
      </w:r>
      <w:r w:rsidR="004B4CED" w:rsidRPr="00017E99">
        <w:t xml:space="preserve"> množenj in seštevanj.</w:t>
      </w:r>
    </w:p>
    <w:p w14:paraId="4C4F2A27" w14:textId="11F10DA2" w:rsidR="00E645E8" w:rsidRDefault="00601783" w:rsidP="00601783">
      <w:r w:rsidRPr="00017E99">
        <w:t>Da zmanjša</w:t>
      </w:r>
      <w:r w:rsidR="00E645E8">
        <w:t>mo</w:t>
      </w:r>
      <w:r w:rsidRPr="00017E99">
        <w:t xml:space="preserve"> število operacij</w:t>
      </w:r>
      <w:r w:rsidR="004B4CED" w:rsidRPr="00017E99">
        <w:t xml:space="preserve">, </w:t>
      </w:r>
      <w:r w:rsidRPr="00017E99">
        <w:t>uporabi</w:t>
      </w:r>
      <w:r w:rsidR="00E645E8">
        <w:t>mo</w:t>
      </w:r>
      <w:r w:rsidRPr="00017E99">
        <w:t xml:space="preserve"> sprehajajočo se zgoščevalno funkcijo (rolling hash). </w:t>
      </w:r>
      <w:r w:rsidR="00E645E8">
        <w:t xml:space="preserve">Ideja te funkcije je, da iz prej naračunane vrednosti </w:t>
      </w:r>
      <w:r w:rsidR="00F47CE3">
        <w:t>izračunamo novo zgoščeno vredno</w:t>
      </w:r>
      <w:r w:rsidR="003926D7">
        <w:t>s</w:t>
      </w:r>
      <w:r w:rsidR="00F47CE3">
        <w:t>t</w:t>
      </w:r>
      <w:r w:rsidR="00E645E8">
        <w:t>.</w:t>
      </w:r>
      <w:r w:rsidR="00F47CE3">
        <w:t xml:space="preserve"> Ta postopek sloni na dejstvu, da pri algoritmu primerjamo zgoščene vrednosti nizov, ki so si zelo podobni (nov niz dobimo z dodajanjem znaka na začetek in brisanjem s konca niza).</w:t>
      </w:r>
    </w:p>
    <w:p w14:paraId="6C23DC5E" w14:textId="522EE938" w:rsidR="00601783" w:rsidRPr="00017E99" w:rsidRDefault="00824CDC" w:rsidP="00601783">
      <w:r w:rsidRPr="00017E99">
        <w:t xml:space="preserve">Obstaja </w:t>
      </w:r>
      <w:r w:rsidR="00E645E8">
        <w:t>več</w:t>
      </w:r>
      <w:r w:rsidR="00E645E8" w:rsidRPr="00017E99">
        <w:t xml:space="preserve"> </w:t>
      </w:r>
      <w:r w:rsidRPr="00017E99">
        <w:t>različnih sprehajajočih se zgoščevalnih funkcij</w:t>
      </w:r>
      <w:r w:rsidR="005222A8" w:rsidRPr="00017E99">
        <w:t xml:space="preserve">. </w:t>
      </w:r>
      <w:r w:rsidR="00601783" w:rsidRPr="00017E99">
        <w:t>Uporabili bomo s</w:t>
      </w:r>
      <w:r w:rsidR="00E645E8">
        <w:t>ledečo s</w:t>
      </w:r>
      <w:r w:rsidR="00601783" w:rsidRPr="00017E99">
        <w:t>prehajajočo se zgoščevalno funkcijo</w:t>
      </w:r>
      <w:r w:rsidR="00E645E8">
        <w:t>:</w:t>
      </w:r>
    </w:p>
    <w:p w14:paraId="36C9F311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nov niz</m:t>
              </m:r>
            </m:e>
          </m:d>
          <m:r>
            <w:rPr>
              <w:rFonts w:ascii="Cambria Math" w:hAnsi="Cambria Math"/>
            </w:rPr>
            <m:t>=((H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×b-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7C7EA2D2" w14:textId="77777777" w:rsidR="00601783" w:rsidRPr="00017E99" w:rsidRDefault="00000000" w:rsidP="00601783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1783" w:rsidRPr="00017E99">
        <w:t xml:space="preserve"> - ASCII vrednost črke </w:t>
      </w:r>
    </w:p>
    <w:p w14:paraId="213955B7" w14:textId="77777777" w:rsidR="00601783" w:rsidRPr="00017E99" w:rsidRDefault="00601783" w:rsidP="00601783">
      <w:pPr>
        <w:numPr>
          <w:ilvl w:val="0"/>
          <w:numId w:val="2"/>
        </w:numPr>
      </w:pPr>
      <w:r w:rsidRPr="00017E99">
        <w:t>b – baza</w:t>
      </w:r>
    </w:p>
    <w:p w14:paraId="2F9A1809" w14:textId="77777777" w:rsidR="00601783" w:rsidRPr="00017E99" w:rsidRDefault="00601783" w:rsidP="00601783">
      <w:pPr>
        <w:numPr>
          <w:ilvl w:val="0"/>
          <w:numId w:val="2"/>
        </w:numPr>
      </w:pPr>
      <w:r w:rsidRPr="00017E99">
        <w:t>p –praštevilo</w:t>
      </w:r>
    </w:p>
    <w:p w14:paraId="5C71B7E6" w14:textId="3517D5CB" w:rsidR="00E645E8" w:rsidRDefault="00E645E8" w:rsidP="00601783">
      <w:r w:rsidRPr="00017E99">
        <w:t xml:space="preserve">S </w:t>
      </w:r>
      <w:r>
        <w:t xml:space="preserve">to </w:t>
      </w:r>
      <w:r w:rsidRPr="00017E99">
        <w:t>sprehajajočo se zgoščevalno funkcijo zmanjšamo število operacij na dva vpogleda v ASCII tabelo, dve množenji in dve seštevanji.</w:t>
      </w:r>
      <w:r>
        <w:t xml:space="preserve"> </w:t>
      </w:r>
    </w:p>
    <w:p w14:paraId="4598E0D8" w14:textId="68D92A91" w:rsidR="00601783" w:rsidRPr="00017E99" w:rsidRDefault="00601783" w:rsidP="00601783">
      <w:r w:rsidRPr="00017E99">
        <w:t>Dokažimo, da je</w:t>
      </w:r>
      <w:r w:rsidR="008005FC">
        <w:t xml:space="preserve"> vrednost </w:t>
      </w:r>
      <w:r w:rsidR="005222A8" w:rsidRPr="00017E99">
        <w:t>sprehajajoča se zgoščevaln</w:t>
      </w:r>
      <w:r w:rsidR="008005FC">
        <w:t>e</w:t>
      </w:r>
      <w:r w:rsidR="005222A8" w:rsidRPr="00017E99">
        <w:t xml:space="preserve"> funkcij</w:t>
      </w:r>
      <w:r w:rsidR="008005FC">
        <w:t>e</w:t>
      </w:r>
      <w:r w:rsidR="005222A8" w:rsidRPr="00017E99">
        <w:t xml:space="preserve"> enaka </w:t>
      </w:r>
      <w:r w:rsidR="008005FC">
        <w:t xml:space="preserve">vrednosti </w:t>
      </w:r>
      <w:r w:rsidR="005222A8" w:rsidRPr="00017E99">
        <w:t>navadn</w:t>
      </w:r>
      <w:r w:rsidR="008005FC">
        <w:t>e</w:t>
      </w:r>
      <w:r w:rsidR="005222A8" w:rsidRPr="00017E99">
        <w:t xml:space="preserve"> zgoščevaln</w:t>
      </w:r>
      <w:r w:rsidR="008005FC">
        <w:t>e</w:t>
      </w:r>
      <w:r w:rsidR="005222A8" w:rsidRPr="00017E99">
        <w:t xml:space="preserve"> funkcij</w:t>
      </w:r>
      <w:r w:rsidR="008005FC">
        <w:t>e</w:t>
      </w:r>
      <w:r w:rsidR="005222A8" w:rsidRPr="00017E99">
        <w:t>.</w:t>
      </w:r>
    </w:p>
    <w:p w14:paraId="551F0A69" w14:textId="5999896F" w:rsidR="005222A8" w:rsidRPr="00017E99" w:rsidRDefault="005D3922" w:rsidP="00601783">
      <w:r>
        <w:t>Naj bo</w:t>
      </w:r>
      <w:r w:rsidRPr="00017E99">
        <w:t xml:space="preserve"> </w:t>
      </w:r>
      <w:r w:rsidR="005222A8" w:rsidRPr="00017E99">
        <w:t xml:space="preserve">besedilo sestavljeno iz </w:t>
      </w:r>
      <w:r w:rsidR="005222A8" w:rsidRPr="00017E99">
        <w:rPr>
          <w:i/>
          <w:iCs/>
        </w:rPr>
        <w:t>m+1</w:t>
      </w:r>
      <w:r w:rsidR="005222A8" w:rsidRPr="00017E99">
        <w:t xml:space="preserve"> znakov. </w:t>
      </w:r>
      <w:r w:rsidR="00E214D4" w:rsidRPr="00017E99">
        <w:t xml:space="preserve">Niz </w:t>
      </w:r>
      <w:r w:rsidR="005222A8" w:rsidRPr="00017E99">
        <w:t xml:space="preserve">je sestavljen iz prvih </w:t>
      </w:r>
      <w:r w:rsidR="005222A8" w:rsidRPr="00017E99">
        <w:rPr>
          <w:i/>
          <w:iCs/>
        </w:rPr>
        <w:t>m</w:t>
      </w:r>
      <w:r w:rsidR="005222A8" w:rsidRPr="00017E99">
        <w:t xml:space="preserve"> znakov</w:t>
      </w:r>
      <w:r w:rsidR="001D0AA9">
        <w:t>,</w:t>
      </w:r>
      <w:r w:rsidR="005222A8" w:rsidRPr="00017E99">
        <w:t xml:space="preserve"> torej od znaka z indeksom 1 do znaka z indeksom </w:t>
      </w:r>
      <w:r w:rsidR="005222A8" w:rsidRPr="00017E99">
        <w:rPr>
          <w:i/>
          <w:iCs/>
        </w:rPr>
        <w:t>m</w:t>
      </w:r>
      <w:r w:rsidR="005222A8" w:rsidRPr="00017E99">
        <w:t xml:space="preserve">. </w:t>
      </w:r>
      <w:r w:rsidR="00B97191" w:rsidRPr="00017E99">
        <w:t xml:space="preserve">Za ta niz imamo že izračunano zgoščeno vrednost, ki jo označimo </w:t>
      </w:r>
      <w:r w:rsidR="002F551A" w:rsidRPr="00017E99">
        <w:lastRenderedPageBreak/>
        <w:t>s</w:t>
      </w:r>
      <w:r w:rsidR="00B97191" w:rsidRPr="00017E99">
        <w:t xml:space="preserve"> </w:t>
      </w:r>
      <w:r w:rsidR="00B97191" w:rsidRPr="00017E99">
        <w:rPr>
          <w:i/>
          <w:iCs/>
        </w:rPr>
        <w:t>H(niz)</w:t>
      </w:r>
      <w:r w:rsidR="002F551A" w:rsidRPr="00017E99">
        <w:t xml:space="preserve">. </w:t>
      </w:r>
      <w:r w:rsidR="00B97191" w:rsidRPr="00017E99">
        <w:t xml:space="preserve">Radi bi izračunali zgoščeno vrednost za niz, ki se začne z indeksom 2 in konča z indeksom </w:t>
      </w:r>
      <w:r w:rsidR="00B97191" w:rsidRPr="00017E99">
        <w:rPr>
          <w:i/>
          <w:iCs/>
        </w:rPr>
        <w:t>m+1</w:t>
      </w:r>
      <w:r w:rsidR="00B97191" w:rsidRPr="00017E99">
        <w:t xml:space="preserve">. Niz in novi niz imata vse znake </w:t>
      </w:r>
      <w:r w:rsidR="00E214D4" w:rsidRPr="00017E99">
        <w:t xml:space="preserve">enake, </w:t>
      </w:r>
      <w:r w:rsidR="00B97191" w:rsidRPr="00017E99">
        <w:t xml:space="preserve">razen </w:t>
      </w:r>
      <w:r w:rsidR="00E214D4" w:rsidRPr="00017E99">
        <w:t>tist</w:t>
      </w:r>
      <w:r w:rsidR="008005FC">
        <w:t>ih</w:t>
      </w:r>
      <w:r w:rsidR="00B97191" w:rsidRPr="00017E99">
        <w:t xml:space="preserve"> z indeks</w:t>
      </w:r>
      <w:r w:rsidR="008005FC">
        <w:t>oma</w:t>
      </w:r>
      <w:r w:rsidR="00B97191" w:rsidRPr="00017E99">
        <w:t xml:space="preserve"> 1 in </w:t>
      </w:r>
      <w:r w:rsidR="00B97191" w:rsidRPr="00017E99">
        <w:rPr>
          <w:i/>
          <w:iCs/>
        </w:rPr>
        <w:t>m+1</w:t>
      </w:r>
      <w:r w:rsidR="00E214D4" w:rsidRPr="00017E99">
        <w:t>.</w:t>
      </w:r>
    </w:p>
    <w:p w14:paraId="2E4E1748" w14:textId="2B31DFAA" w:rsidR="00B97191" w:rsidRPr="00017E99" w:rsidRDefault="008005FC" w:rsidP="00601783">
      <w:r>
        <w:t xml:space="preserve">Vrednost niza </w:t>
      </w:r>
      <w:r w:rsidR="00B97191" w:rsidRPr="00017E99">
        <w:t xml:space="preserve"> izračuna</w:t>
      </w:r>
      <w:r>
        <w:t>mo</w:t>
      </w:r>
      <w:r w:rsidR="00B97191" w:rsidRPr="00017E99">
        <w:t xml:space="preserve"> po formuli:</w:t>
      </w:r>
    </w:p>
    <w:p w14:paraId="6B6FF2D8" w14:textId="44A60E23" w:rsidR="00B97191" w:rsidRPr="00017E99" w:rsidRDefault="00B97191" w:rsidP="0060178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r>
            <w:rPr>
              <w:rFonts w:ascii="Cambria Math" w:hAnsi="Cambria Math"/>
            </w:rPr>
            <m:t>+ … 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658D87C6" w14:textId="56757724" w:rsidR="00B97191" w:rsidRPr="00017E99" w:rsidRDefault="00B97191" w:rsidP="00601783">
      <w:r w:rsidRPr="00017E99">
        <w:t xml:space="preserve">Vstavimo </w:t>
      </w:r>
      <w:r w:rsidRPr="00017E99">
        <w:rPr>
          <w:i/>
          <w:iCs/>
        </w:rPr>
        <w:t>H(niz)</w:t>
      </w:r>
      <w:r w:rsidRPr="00017E99">
        <w:t xml:space="preserve"> sedaj v formulo za sprehajajočo se zgoščevalno funkcijo.</w:t>
      </w:r>
    </w:p>
    <w:p w14:paraId="52AE26D6" w14:textId="77777777" w:rsidR="00601783" w:rsidRPr="00017E99" w:rsidRDefault="00601783" w:rsidP="00601783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nov niz</m:t>
            </m:r>
          </m:e>
        </m:d>
        <m:r>
          <w:rPr>
            <w:rFonts w:ascii="Cambria Math" w:hAnsi="Cambria Math"/>
          </w:rPr>
          <m:t>=((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m-2</m:t>
            </m:r>
          </m:sup>
        </m:sSup>
        <m:r>
          <w:rPr>
            <w:rFonts w:ascii="Cambria Math" w:hAnsi="Cambria Math"/>
          </w:rPr>
          <m:t>+ … 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 )×b-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 ) mod p</m:t>
        </m:r>
      </m:oMath>
      <w:r w:rsidRPr="00017E99">
        <w:rPr>
          <w:rFonts w:eastAsiaTheme="minorEastAsia"/>
          <w:iCs/>
        </w:rPr>
        <w:t>=</w:t>
      </w:r>
    </w:p>
    <w:p w14:paraId="7E14C75D" w14:textId="77777777" w:rsidR="00601783" w:rsidRPr="00017E99" w:rsidRDefault="00601783" w:rsidP="00601783">
      <w:pPr>
        <w:jc w:val="center"/>
        <w:rPr>
          <w:rFonts w:eastAsiaTheme="minorEastAsia"/>
        </w:rPr>
      </w:pPr>
      <w:r w:rsidRPr="00017E99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 … 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 b+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 ) mod p</m:t>
        </m:r>
      </m:oMath>
    </w:p>
    <w:p w14:paraId="2F987990" w14:textId="077C4F73" w:rsidR="00E214D4" w:rsidRPr="00017E99" w:rsidRDefault="00E214D4" w:rsidP="00E214D4">
      <w:pPr>
        <w:tabs>
          <w:tab w:val="left" w:pos="6535"/>
        </w:tabs>
        <w:rPr>
          <w:rFonts w:eastAsiaTheme="minorEastAsia"/>
        </w:rPr>
      </w:pPr>
      <w:r w:rsidRPr="00017E99">
        <w:rPr>
          <w:rFonts w:eastAsiaTheme="minorEastAsia"/>
        </w:rPr>
        <w:tab/>
      </w:r>
    </w:p>
    <w:p w14:paraId="7E74683F" w14:textId="13BCB23E" w:rsidR="00E214D4" w:rsidRPr="00017E99" w:rsidRDefault="00E214D4" w:rsidP="00E214D4">
      <w:pPr>
        <w:tabs>
          <w:tab w:val="left" w:pos="6535"/>
        </w:tabs>
        <w:rPr>
          <w:rFonts w:eastAsiaTheme="minorEastAsia"/>
        </w:rPr>
      </w:pPr>
      <w:r w:rsidRPr="00017E99">
        <w:rPr>
          <w:rFonts w:eastAsiaTheme="minorEastAsia"/>
        </w:rPr>
        <w:t>Kot vidimo</w:t>
      </w:r>
      <w:r w:rsidR="008005FC">
        <w:rPr>
          <w:rFonts w:eastAsiaTheme="minorEastAsia"/>
        </w:rPr>
        <w:t>,</w:t>
      </w:r>
      <w:r w:rsidRPr="00017E99">
        <w:rPr>
          <w:rFonts w:eastAsiaTheme="minorEastAsia"/>
        </w:rPr>
        <w:t xml:space="preserve"> se formula preoblikuje v našo osnovno formulo za zgoščevalno funkcijo</w:t>
      </w:r>
      <w:r w:rsidR="008005FC">
        <w:rPr>
          <w:rFonts w:eastAsiaTheme="minorEastAsia"/>
        </w:rPr>
        <w:t>,</w:t>
      </w:r>
      <w:r w:rsidRPr="00017E99">
        <w:rPr>
          <w:rFonts w:eastAsiaTheme="minorEastAsia"/>
        </w:rPr>
        <w:t xml:space="preserve"> vendar za niz od indeksa 2 do indeksa m+1. </w:t>
      </w:r>
      <w:r w:rsidR="008005FC">
        <w:rPr>
          <w:rFonts w:eastAsiaTheme="minorEastAsia"/>
        </w:rPr>
        <w:t>Ko</w:t>
      </w:r>
      <w:r w:rsidRPr="00017E99">
        <w:rPr>
          <w:rFonts w:eastAsiaTheme="minorEastAsia"/>
        </w:rPr>
        <w:t xml:space="preserve"> v sprehajajočo se zgoščevalno funkcijo vstavimo zgoščeno vrednost starega niza</w:t>
      </w:r>
      <w:r w:rsidR="008005FC">
        <w:rPr>
          <w:rFonts w:eastAsiaTheme="minorEastAsia"/>
        </w:rPr>
        <w:t>,</w:t>
      </w:r>
      <w:r w:rsidRPr="00017E99">
        <w:rPr>
          <w:rFonts w:eastAsiaTheme="minorEastAsia"/>
        </w:rPr>
        <w:t xml:space="preserve"> kot rezultat </w:t>
      </w:r>
      <w:r w:rsidR="008005FC">
        <w:rPr>
          <w:rFonts w:eastAsiaTheme="minorEastAsia"/>
        </w:rPr>
        <w:t xml:space="preserve">dobimo </w:t>
      </w:r>
      <w:r w:rsidRPr="00017E99">
        <w:rPr>
          <w:rFonts w:eastAsiaTheme="minorEastAsia"/>
        </w:rPr>
        <w:t>zgoščeno vrednost novega niza.</w:t>
      </w:r>
    </w:p>
    <w:p w14:paraId="7E314300" w14:textId="77777777" w:rsidR="00601783" w:rsidRPr="00017E99" w:rsidRDefault="00601783" w:rsidP="00601783">
      <w:pPr>
        <w:pStyle w:val="Naslov2"/>
      </w:pPr>
      <w:r w:rsidRPr="00017E99">
        <w:t>Primer uporabe:</w:t>
      </w:r>
    </w:p>
    <w:p w14:paraId="4E3FA8A3" w14:textId="6707AD4E" w:rsidR="00601783" w:rsidRPr="00017E99" w:rsidRDefault="00601783" w:rsidP="00601783">
      <w:r w:rsidRPr="00017E99">
        <w:t>Naj bo baza 256 in praštevilo 101</w:t>
      </w:r>
      <w:r w:rsidR="008005FC">
        <w:t xml:space="preserve">, </w:t>
      </w:r>
      <w:r w:rsidRPr="00017E99">
        <w:t xml:space="preserve">niz „abcde“ </w:t>
      </w:r>
      <w:r w:rsidR="002F551A" w:rsidRPr="00017E99">
        <w:t>in</w:t>
      </w:r>
      <w:r w:rsidRPr="00017E99">
        <w:t xml:space="preserve"> dolžin</w:t>
      </w:r>
      <w:r w:rsidR="002F551A" w:rsidRPr="00017E99">
        <w:t>o</w:t>
      </w:r>
      <w:r w:rsidRPr="00017E99">
        <w:t xml:space="preserve"> vzorca 3.</w:t>
      </w:r>
    </w:p>
    <w:p w14:paraId="7B3543E3" w14:textId="37E4C393" w:rsidR="00601783" w:rsidRPr="00017E99" w:rsidRDefault="00601783" w:rsidP="00601783">
      <w:r w:rsidRPr="00017E99">
        <w:t xml:space="preserve">Za prvi </w:t>
      </w:r>
      <w:r w:rsidR="008005FC">
        <w:t>pod</w:t>
      </w:r>
      <w:r w:rsidRPr="00017E99">
        <w:t>niz „abc“ moramo uporabiti navadno zgoščeva</w:t>
      </w:r>
      <w:r w:rsidR="002F551A" w:rsidRPr="00017E99">
        <w:t>l</w:t>
      </w:r>
      <w:r w:rsidRPr="00017E99">
        <w:t>no funkcijo.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491CE888" w14:textId="77777777" w:rsidTr="009145E6">
        <w:tc>
          <w:tcPr>
            <w:tcW w:w="4508" w:type="dxa"/>
          </w:tcPr>
          <w:p w14:paraId="457A5107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0083533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CDED42" w14:textId="77777777" w:rsidTr="009145E6">
        <w:tc>
          <w:tcPr>
            <w:tcW w:w="4508" w:type="dxa"/>
          </w:tcPr>
          <w:p w14:paraId="75118B0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3D0FD79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31BEF042" w14:textId="77777777" w:rsidTr="009145E6">
        <w:tc>
          <w:tcPr>
            <w:tcW w:w="4508" w:type="dxa"/>
          </w:tcPr>
          <w:p w14:paraId="2E13C21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4708A56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53E2EB68" w14:textId="77777777" w:rsidTr="009145E6">
        <w:tc>
          <w:tcPr>
            <w:tcW w:w="4508" w:type="dxa"/>
          </w:tcPr>
          <w:p w14:paraId="0513ED8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688BBD1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436DE7DF" w14:textId="77777777" w:rsidR="00601783" w:rsidRPr="00017E99" w:rsidRDefault="00601783" w:rsidP="00601783">
      <w:r w:rsidRPr="00017E99">
        <w:t xml:space="preserve"> </w:t>
      </w:r>
    </w:p>
    <w:p w14:paraId="6A652FD9" w14:textId="60233CD9" w:rsidR="00601783" w:rsidRPr="00017E99" w:rsidRDefault="008005FC" w:rsidP="00601783">
      <w:r>
        <w:t>P</w:t>
      </w:r>
      <w:r w:rsidR="00601783" w:rsidRPr="00017E99">
        <w:t>o formuli dobimo</w:t>
      </w:r>
      <w:r>
        <w:t>,</w:t>
      </w:r>
      <w:r w:rsidR="00601783" w:rsidRPr="00017E99">
        <w:t xml:space="preserve"> da je:</w:t>
      </w:r>
    </w:p>
    <w:p w14:paraId="46E98FDE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0941110B" w14:textId="1E997540" w:rsidR="00601783" w:rsidRPr="00017E99" w:rsidRDefault="00601783" w:rsidP="00601783">
      <w:r w:rsidRPr="00017E99">
        <w:t xml:space="preserve">Za naslednji </w:t>
      </w:r>
      <w:r w:rsidR="001A4484" w:rsidRPr="00017E99">
        <w:t>niz</w:t>
      </w:r>
      <w:r w:rsidR="008005FC">
        <w:t>,</w:t>
      </w:r>
      <w:r w:rsidR="001A4484" w:rsidRPr="00017E99">
        <w:t xml:space="preserve"> </w:t>
      </w:r>
      <w:r w:rsidRPr="00017E99">
        <w:t>torej</w:t>
      </w:r>
      <w:r w:rsidR="008005FC">
        <w:t xml:space="preserve"> za</w:t>
      </w:r>
      <w:r w:rsidRPr="00017E99">
        <w:t xml:space="preserve"> „bcd“</w:t>
      </w:r>
      <w:r w:rsidR="008005FC">
        <w:t>,</w:t>
      </w:r>
      <w:r w:rsidRPr="00017E99">
        <w:t xml:space="preserve"> pa bomo uporabili sprehaj</w:t>
      </w:r>
      <w:r w:rsidR="001A4484" w:rsidRPr="00017E99">
        <w:t>aj</w:t>
      </w:r>
      <w:r w:rsidRPr="00017E99">
        <w:t xml:space="preserve">očo se </w:t>
      </w:r>
      <w:r w:rsidR="001A4484" w:rsidRPr="00017E99">
        <w:t>zgoščevalno</w:t>
      </w:r>
      <w:r w:rsidRPr="00017E99">
        <w:t xml:space="preserve"> </w:t>
      </w:r>
      <w:r w:rsidR="001A4484" w:rsidRPr="00017E99">
        <w:t>funkcijo</w:t>
      </w:r>
      <w:r w:rsidRPr="00017E99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C5959D4" w14:textId="77777777" w:rsidTr="009145E6">
        <w:tc>
          <w:tcPr>
            <w:tcW w:w="4508" w:type="dxa"/>
          </w:tcPr>
          <w:p w14:paraId="20377ADC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0B7115A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vrednosti</w:t>
            </w:r>
          </w:p>
        </w:tc>
      </w:tr>
      <w:tr w:rsidR="00601783" w:rsidRPr="00017E99" w14:paraId="40D7CC87" w14:textId="77777777" w:rsidTr="009145E6">
        <w:tc>
          <w:tcPr>
            <w:tcW w:w="4508" w:type="dxa"/>
          </w:tcPr>
          <w:p w14:paraId="5AD7D48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2501604A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313E4BDC" w14:textId="77777777" w:rsidTr="009145E6">
        <w:tc>
          <w:tcPr>
            <w:tcW w:w="4508" w:type="dxa"/>
          </w:tcPr>
          <w:p w14:paraId="31CE221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»d«</w:t>
            </w:r>
          </w:p>
        </w:tc>
        <w:tc>
          <w:tcPr>
            <w:tcW w:w="4508" w:type="dxa"/>
          </w:tcPr>
          <w:p w14:paraId="4BFFD94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100</w:t>
            </w:r>
          </w:p>
        </w:tc>
      </w:tr>
    </w:tbl>
    <w:p w14:paraId="3DF10812" w14:textId="77777777" w:rsidR="00601783" w:rsidRPr="00017E99" w:rsidRDefault="00601783" w:rsidP="00601783"/>
    <w:p w14:paraId="62CF6983" w14:textId="5B49F691" w:rsidR="00601783" w:rsidRPr="00017E99" w:rsidRDefault="008005FC" w:rsidP="00601783">
      <w:r>
        <w:t>Po</w:t>
      </w:r>
      <w:r w:rsidR="00601783" w:rsidRPr="00017E99">
        <w:t xml:space="preserve"> formuli dobimo:</w:t>
      </w:r>
    </w:p>
    <w:p w14:paraId="4A0FB1A9" w14:textId="78E94228" w:rsidR="00601783" w:rsidRPr="00017E99" w:rsidRDefault="00601783" w:rsidP="00601783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"bcd"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90×256-97×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+100</m:t>
              </m:r>
            </m:e>
          </m:d>
          <m:r>
            <w:rPr>
              <w:rFonts w:ascii="Cambria Math" w:hAnsi="Cambria Math"/>
            </w:rPr>
            <m:t xml:space="preserve"> mod 101=31</m:t>
          </m:r>
        </m:oMath>
      </m:oMathPara>
    </w:p>
    <w:p w14:paraId="571F8FE3" w14:textId="59625324" w:rsidR="00601783" w:rsidRPr="00017E99" w:rsidRDefault="008005FC" w:rsidP="00601783">
      <w:r>
        <w:t xml:space="preserve">Naslednji niz je </w:t>
      </w:r>
      <w:r w:rsidR="00601783" w:rsidRPr="00017E99">
        <w:t xml:space="preserve"> „cd</w:t>
      </w:r>
      <w:r w:rsidR="001A4484" w:rsidRPr="00017E99">
        <w:t>e</w:t>
      </w:r>
      <w:r w:rsidR="00601783" w:rsidRPr="00017E99">
        <w:t>“</w:t>
      </w:r>
      <w:r>
        <w:t xml:space="preserve">. Za izračun njegove zgoščene vrednosti spet </w:t>
      </w:r>
      <w:r w:rsidR="00601783" w:rsidRPr="00017E99">
        <w:t>uporabi</w:t>
      </w:r>
      <w:r>
        <w:t>mo</w:t>
      </w:r>
      <w:r w:rsidR="00601783" w:rsidRPr="00017E99">
        <w:t xml:space="preserve"> sprehaj</w:t>
      </w:r>
      <w:r w:rsidR="001A4484" w:rsidRPr="00017E99">
        <w:t>aj</w:t>
      </w:r>
      <w:r w:rsidR="00601783" w:rsidRPr="00017E99">
        <w:t xml:space="preserve">očo se </w:t>
      </w:r>
      <w:r w:rsidR="001A4484" w:rsidRPr="00017E99">
        <w:t>zgoščevalno</w:t>
      </w:r>
      <w:r w:rsidR="00601783" w:rsidRPr="00017E99">
        <w:t xml:space="preserve"> </w:t>
      </w:r>
      <w:r w:rsidR="001A4484" w:rsidRPr="00017E99">
        <w:t>funkcijo</w:t>
      </w:r>
      <w:r w:rsidR="00601783" w:rsidRPr="00017E99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69E40985" w14:textId="77777777" w:rsidTr="009145E6">
        <w:tc>
          <w:tcPr>
            <w:tcW w:w="4508" w:type="dxa"/>
          </w:tcPr>
          <w:p w14:paraId="70DFDC17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570B5C62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vrednosti</w:t>
            </w:r>
          </w:p>
        </w:tc>
      </w:tr>
      <w:tr w:rsidR="00601783" w:rsidRPr="00017E99" w14:paraId="0B68453A" w14:textId="77777777" w:rsidTr="009145E6">
        <w:tc>
          <w:tcPr>
            <w:tcW w:w="4508" w:type="dxa"/>
          </w:tcPr>
          <w:p w14:paraId="6C4E1F1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0C0A8A4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273C49E1" w14:textId="77777777" w:rsidTr="009145E6">
        <w:tc>
          <w:tcPr>
            <w:tcW w:w="4508" w:type="dxa"/>
          </w:tcPr>
          <w:p w14:paraId="3A347DB7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»e«</w:t>
            </w:r>
          </w:p>
        </w:tc>
        <w:tc>
          <w:tcPr>
            <w:tcW w:w="4508" w:type="dxa"/>
          </w:tcPr>
          <w:p w14:paraId="0AC79F7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</w:tr>
    </w:tbl>
    <w:p w14:paraId="4EEB0D6F" w14:textId="77777777" w:rsidR="00601783" w:rsidRPr="00017E99" w:rsidRDefault="00601783" w:rsidP="00601783"/>
    <w:p w14:paraId="2A6F4D38" w14:textId="62C91EF7" w:rsidR="00601783" w:rsidRPr="00017E99" w:rsidRDefault="008005FC" w:rsidP="00601783">
      <w:r>
        <w:t>D</w:t>
      </w:r>
      <w:r w:rsidR="00601783" w:rsidRPr="00017E99">
        <w:t>obimo:</w:t>
      </w:r>
    </w:p>
    <w:p w14:paraId="0AF2146B" w14:textId="77777777" w:rsidR="00601783" w:rsidRPr="00017E99" w:rsidRDefault="00601783" w:rsidP="00601783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"cde"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31×256-98×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+101</m:t>
              </m:r>
            </m:e>
          </m:d>
          <m:r>
            <w:rPr>
              <w:rFonts w:ascii="Cambria Math" w:hAnsi="Cambria Math"/>
            </w:rPr>
            <m:t xml:space="preserve"> mod 101=68</m:t>
          </m:r>
        </m:oMath>
      </m:oMathPara>
    </w:p>
    <w:p w14:paraId="040613C2" w14:textId="77777777" w:rsidR="00601783" w:rsidRPr="00017E99" w:rsidRDefault="00601783" w:rsidP="00601783"/>
    <w:p w14:paraId="7830A681" w14:textId="77777777" w:rsidR="00601783" w:rsidRPr="00017E99" w:rsidRDefault="00601783" w:rsidP="00601783">
      <w:pPr>
        <w:pStyle w:val="Naslov1"/>
      </w:pPr>
      <w:r w:rsidRPr="00017E99">
        <w:t>Lažno ujemanje</w:t>
      </w:r>
    </w:p>
    <w:p w14:paraId="7D70A96E" w14:textId="1DDDF015" w:rsidR="00601783" w:rsidRPr="00017E99" w:rsidRDefault="008005FC" w:rsidP="00601783">
      <w:r>
        <w:t>Z</w:t>
      </w:r>
      <w:r w:rsidR="00601783" w:rsidRPr="00017E99">
        <w:t xml:space="preserve">goščevalna funkcija </w:t>
      </w:r>
      <w:r>
        <w:t xml:space="preserve">za dani niz </w:t>
      </w:r>
      <w:r w:rsidR="00601783" w:rsidRPr="00017E99">
        <w:t xml:space="preserve">vedno vrne enako vrednost. </w:t>
      </w:r>
      <w:r>
        <w:t>Lahko pa se zgodi, da imata dva različna niza enako zgoščeno vrednost. Temu pravimo l</w:t>
      </w:r>
      <w:r w:rsidR="00EA02AF" w:rsidRPr="00017E99">
        <w:t>ažno ujemanje</w:t>
      </w:r>
      <w:r>
        <w:t xml:space="preserve">. </w:t>
      </w:r>
      <w:r w:rsidR="005D3922">
        <w:t>Na p</w:t>
      </w:r>
      <w:r>
        <w:t>ogostost l</w:t>
      </w:r>
      <w:r w:rsidR="00601783" w:rsidRPr="00017E99">
        <w:t>ažn</w:t>
      </w:r>
      <w:r>
        <w:t xml:space="preserve">ih </w:t>
      </w:r>
      <w:r w:rsidR="00601783" w:rsidRPr="00017E99">
        <w:t xml:space="preserve">ujemanj lahko nekoliko </w:t>
      </w:r>
      <w:r w:rsidR="005D3922">
        <w:t>vplivamo</w:t>
      </w:r>
      <w:r w:rsidR="005D3922" w:rsidRPr="00017E99">
        <w:t xml:space="preserve"> </w:t>
      </w:r>
      <w:r w:rsidR="00601783" w:rsidRPr="00017E99">
        <w:t xml:space="preserve">z izbiro baze in praštevila, vendar se jih nikoli ne </w:t>
      </w:r>
      <w:r w:rsidR="00EA02AF" w:rsidRPr="00017E99">
        <w:t xml:space="preserve">moremo </w:t>
      </w:r>
      <w:r w:rsidRPr="00017E99">
        <w:t xml:space="preserve">zagotovo </w:t>
      </w:r>
      <w:r>
        <w:t xml:space="preserve"> </w:t>
      </w:r>
      <w:r w:rsidR="00601783" w:rsidRPr="00017E99">
        <w:t>znebi</w:t>
      </w:r>
      <w:r w:rsidR="00EA02AF" w:rsidRPr="00017E99">
        <w:t>ti</w:t>
      </w:r>
      <w:r w:rsidR="00601783" w:rsidRPr="00017E99">
        <w:t>.</w:t>
      </w:r>
    </w:p>
    <w:p w14:paraId="6620E9DA" w14:textId="77777777" w:rsidR="00601783" w:rsidRPr="00017E99" w:rsidRDefault="00601783" w:rsidP="00601783">
      <w:pPr>
        <w:pStyle w:val="Naslov2"/>
      </w:pPr>
      <w:r w:rsidRPr="00017E99">
        <w:t>Primer lažnega ujemanja:</w:t>
      </w:r>
    </w:p>
    <w:p w14:paraId="17B84B01" w14:textId="741A2A37" w:rsidR="00601783" w:rsidRPr="00017E99" w:rsidRDefault="00601783" w:rsidP="00601783">
      <w:r w:rsidRPr="00017E99">
        <w:t xml:space="preserve">Naj bo baza 256 in praštevilo 101. </w:t>
      </w:r>
      <w:r w:rsidR="008005FC">
        <w:t xml:space="preserve">Vzemimo niz </w:t>
      </w:r>
      <w:r w:rsidRPr="00017E99">
        <w:t>»abc for elt in range(5)«</w:t>
      </w:r>
      <w:r w:rsidR="008005FC">
        <w:t xml:space="preserve">. Izračunajmo </w:t>
      </w:r>
      <w:r w:rsidR="008005FC" w:rsidRPr="00017E99">
        <w:t xml:space="preserve"> </w:t>
      </w:r>
      <w:r w:rsidRPr="00017E99">
        <w:t xml:space="preserve"> zgoščene vrednosti za </w:t>
      </w:r>
      <w:r w:rsidR="00F70609">
        <w:t>vse pod</w:t>
      </w:r>
      <w:r w:rsidRPr="00017E99">
        <w:t xml:space="preserve">nize dolžine </w:t>
      </w:r>
      <w:r w:rsidR="00EA02AF" w:rsidRPr="00017E99">
        <w:t>3</w:t>
      </w:r>
      <w:r w:rsidRPr="00017E99">
        <w:t>.</w:t>
      </w:r>
    </w:p>
    <w:p w14:paraId="1422340A" w14:textId="5D878BC3" w:rsidR="00601783" w:rsidRPr="00017E99" w:rsidRDefault="004B6F76" w:rsidP="00601783">
      <w:pPr>
        <w:keepNext/>
        <w:jc w:val="center"/>
      </w:pPr>
      <w:r w:rsidRPr="004B6F76">
        <w:rPr>
          <w:noProof/>
        </w:rPr>
        <w:t xml:space="preserve"> </w:t>
      </w:r>
      <w:r w:rsidRPr="004B6F76">
        <w:rPr>
          <w:noProof/>
        </w:rPr>
        <w:drawing>
          <wp:inline distT="0" distB="0" distL="0" distR="0" wp14:anchorId="4DA3B9F0" wp14:editId="1D21146A">
            <wp:extent cx="905001" cy="2324424"/>
            <wp:effectExtent l="0" t="0" r="9525" b="0"/>
            <wp:docPr id="214376407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64078" name="Slika 1" descr="Slika, ki vsebuje besede besedilo, posnetek zaslona, pisava, številk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Pr="004B6F76">
        <w:rPr>
          <w:noProof/>
        </w:rPr>
        <w:t xml:space="preserve"> </w:t>
      </w:r>
      <w:r w:rsidRPr="004B6F76">
        <w:rPr>
          <w:noProof/>
        </w:rPr>
        <w:drawing>
          <wp:inline distT="0" distB="0" distL="0" distR="0" wp14:anchorId="3D111796" wp14:editId="53C2B028">
            <wp:extent cx="952633" cy="2305372"/>
            <wp:effectExtent l="0" t="0" r="0" b="0"/>
            <wp:docPr id="1585376091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6091" name="Slika 1" descr="Slika, ki vsebuje besede besedilo, posnetek zaslona, pisava, številka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2D4" w14:textId="44EBFAE7" w:rsidR="00601783" w:rsidRPr="00017E99" w:rsidRDefault="00601783" w:rsidP="00601783">
      <w:pPr>
        <w:pStyle w:val="Napis"/>
        <w:jc w:val="center"/>
      </w:pPr>
      <w:r w:rsidRPr="00017E99"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Pr="00017E99">
        <w:t>2</w:t>
      </w:r>
      <w:r>
        <w:fldChar w:fldCharType="end"/>
      </w:r>
      <w:r w:rsidRPr="00017E99">
        <w:t xml:space="preserve">: izračunane </w:t>
      </w:r>
      <w:r w:rsidR="00F70609">
        <w:t>zgoščene</w:t>
      </w:r>
      <w:r w:rsidR="00F70609" w:rsidRPr="00017E99">
        <w:t xml:space="preserve"> </w:t>
      </w:r>
      <w:r w:rsidRPr="00017E99">
        <w:t>vrednosti</w:t>
      </w:r>
    </w:p>
    <w:p w14:paraId="18AA6968" w14:textId="3B4FAB26" w:rsidR="00601783" w:rsidRPr="00017E99" w:rsidRDefault="00601783" w:rsidP="00601783">
      <w:r w:rsidRPr="00017E99">
        <w:t>Opazimo da ima</w:t>
      </w:r>
      <w:r w:rsidR="00F70609">
        <w:t>ta</w:t>
      </w:r>
      <w:r w:rsidRPr="00017E99">
        <w:t xml:space="preserve"> niz</w:t>
      </w:r>
      <w:r w:rsidR="00F70609">
        <w:t>a</w:t>
      </w:r>
      <w:r w:rsidRPr="00017E99">
        <w:t xml:space="preserve"> »abc« in »elt« enako zgoščeno vrednost</w:t>
      </w:r>
      <w:r w:rsidR="00E214D4" w:rsidRPr="00017E99">
        <w:t>.</w:t>
      </w:r>
      <w:r w:rsidRPr="00017E99">
        <w:t xml:space="preserve"> </w:t>
      </w:r>
      <w:r w:rsidR="00E214D4" w:rsidRPr="00017E99">
        <w:t>T</w:t>
      </w:r>
      <w:r w:rsidRPr="00017E99">
        <w:t xml:space="preserve">orej je prišlo do lažnega ujemanja. Podobno </w:t>
      </w:r>
      <w:r w:rsidR="00F70609">
        <w:t>se zgodi pri</w:t>
      </w:r>
      <w:r w:rsidRPr="00017E99">
        <w:t xml:space="preserve"> nizih »r e« in »lt «.</w:t>
      </w:r>
    </w:p>
    <w:p w14:paraId="5C9A7A2B" w14:textId="60A2060F" w:rsidR="00601783" w:rsidRPr="00017E99" w:rsidRDefault="00601783" w:rsidP="00601783">
      <w:pPr>
        <w:pStyle w:val="Naslov2"/>
      </w:pPr>
      <w:r w:rsidRPr="00017E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17E99">
        <w:t>Primer vpliva baze in praštevila</w:t>
      </w:r>
      <w:r w:rsidR="00E214D4" w:rsidRPr="00017E99">
        <w:t xml:space="preserve"> na pojavitve lažnega ujemanja</w:t>
      </w:r>
      <w:r w:rsidRPr="00017E99">
        <w:t xml:space="preserve"> </w:t>
      </w:r>
    </w:p>
    <w:p w14:paraId="2D4DB716" w14:textId="55B820D3" w:rsidR="00601783" w:rsidRPr="00017E99" w:rsidRDefault="00F70609" w:rsidP="00601783">
      <w:r>
        <w:t xml:space="preserve">Pokažimo, da izbira baze in praštevila vpliva na to, koliko lažnih </w:t>
      </w:r>
      <w:r w:rsidR="003926D7">
        <w:t>ujemanj</w:t>
      </w:r>
      <w:r>
        <w:t xml:space="preserve"> najdemo. V ta namen si oglejmo naslednjo kodo </w:t>
      </w:r>
    </w:p>
    <w:p w14:paraId="19759D50" w14:textId="10FD9EA0" w:rsidR="00601783" w:rsidRDefault="00601783" w:rsidP="00601783">
      <w:pPr>
        <w:keepNext/>
        <w:jc w:val="center"/>
      </w:pPr>
    </w:p>
    <w:p w14:paraId="1AEBB3F5" w14:textId="2CC600D5" w:rsidR="00D41919" w:rsidRPr="00017E99" w:rsidRDefault="00D41919" w:rsidP="00601783">
      <w:pPr>
        <w:keepNext/>
        <w:jc w:val="center"/>
      </w:pPr>
      <w:r w:rsidRPr="00D41919">
        <w:rPr>
          <w:noProof/>
        </w:rPr>
        <w:drawing>
          <wp:inline distT="0" distB="0" distL="0" distR="0" wp14:anchorId="431AB6D5" wp14:editId="494F9032">
            <wp:extent cx="2355866" cy="2941320"/>
            <wp:effectExtent l="0" t="0" r="6350" b="0"/>
            <wp:docPr id="489872797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2797" name="Slika 1" descr="Slika, ki vsebuje besede besedilo, posnetek zaslona, pisava&#10;&#10;Opis je samodejno ustvarj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012" cy="29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C321" w14:textId="77777777" w:rsidR="00601783" w:rsidRPr="00017E99" w:rsidRDefault="00601783" w:rsidP="00601783">
      <w:pPr>
        <w:pStyle w:val="Napis"/>
        <w:jc w:val="center"/>
      </w:pPr>
      <w:r w:rsidRPr="00017E99"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Pr="00017E99">
        <w:t>3</w:t>
      </w:r>
      <w:r>
        <w:fldChar w:fldCharType="end"/>
      </w:r>
      <w:r w:rsidRPr="00017E99">
        <w:t>: koda za prikaz ujemanj pri določeni bazi in praštevilu</w:t>
      </w:r>
    </w:p>
    <w:p w14:paraId="13EAA441" w14:textId="11091C74" w:rsidR="00601783" w:rsidRPr="00017E99" w:rsidRDefault="00601783" w:rsidP="00601783">
      <w:r w:rsidRPr="00017E99">
        <w:t>Naredili bomo nekaj kombinacij baze in praštevila ter šteli število ujemanj z nizom »abc«. Iz ASCII tabele bomo vzeli vse znake</w:t>
      </w:r>
      <w:r w:rsidR="00F52DB5">
        <w:t>, ter naredili vse možne kombinacije dolžine 3</w:t>
      </w:r>
      <w:r w:rsidR="003926D7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1783" w:rsidRPr="00017E99" w14:paraId="6CD685C9" w14:textId="77777777" w:rsidTr="009145E6">
        <w:tc>
          <w:tcPr>
            <w:tcW w:w="3005" w:type="dxa"/>
          </w:tcPr>
          <w:p w14:paraId="2BAC0E3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praštevilo</w:t>
            </w:r>
          </w:p>
        </w:tc>
        <w:tc>
          <w:tcPr>
            <w:tcW w:w="3005" w:type="dxa"/>
          </w:tcPr>
          <w:p w14:paraId="02AAC541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baza</w:t>
            </w:r>
          </w:p>
        </w:tc>
        <w:tc>
          <w:tcPr>
            <w:tcW w:w="3006" w:type="dxa"/>
          </w:tcPr>
          <w:p w14:paraId="6C5DFD97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Število ujemanj</w:t>
            </w:r>
          </w:p>
        </w:tc>
      </w:tr>
      <w:tr w:rsidR="00601783" w:rsidRPr="00017E99" w14:paraId="6AB0E232" w14:textId="77777777" w:rsidTr="009145E6">
        <w:tc>
          <w:tcPr>
            <w:tcW w:w="3005" w:type="dxa"/>
          </w:tcPr>
          <w:p w14:paraId="7CD77191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702CCA2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0153109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27363</w:t>
            </w:r>
          </w:p>
        </w:tc>
      </w:tr>
      <w:tr w:rsidR="00601783" w:rsidRPr="00017E99" w14:paraId="4A094579" w14:textId="77777777" w:rsidTr="009145E6">
        <w:tc>
          <w:tcPr>
            <w:tcW w:w="3005" w:type="dxa"/>
          </w:tcPr>
          <w:p w14:paraId="1EE29AD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191</w:t>
            </w:r>
          </w:p>
        </w:tc>
        <w:tc>
          <w:tcPr>
            <w:tcW w:w="3005" w:type="dxa"/>
          </w:tcPr>
          <w:p w14:paraId="765B070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1D29074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14469</w:t>
            </w:r>
          </w:p>
        </w:tc>
      </w:tr>
      <w:tr w:rsidR="00601783" w:rsidRPr="00017E99" w14:paraId="4F98A894" w14:textId="77777777" w:rsidTr="009145E6">
        <w:tc>
          <w:tcPr>
            <w:tcW w:w="3005" w:type="dxa"/>
          </w:tcPr>
          <w:p w14:paraId="60BB1782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1009</w:t>
            </w:r>
          </w:p>
        </w:tc>
        <w:tc>
          <w:tcPr>
            <w:tcW w:w="3005" w:type="dxa"/>
          </w:tcPr>
          <w:p w14:paraId="0481CD4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02AD5B6A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2735</w:t>
            </w:r>
          </w:p>
        </w:tc>
      </w:tr>
      <w:tr w:rsidR="00601783" w:rsidRPr="00017E99" w14:paraId="406DC294" w14:textId="77777777" w:rsidTr="009145E6">
        <w:tc>
          <w:tcPr>
            <w:tcW w:w="3005" w:type="dxa"/>
          </w:tcPr>
          <w:p w14:paraId="2E882304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6073</w:t>
            </w:r>
          </w:p>
        </w:tc>
        <w:tc>
          <w:tcPr>
            <w:tcW w:w="3005" w:type="dxa"/>
          </w:tcPr>
          <w:p w14:paraId="37B4147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1282D68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459</w:t>
            </w:r>
          </w:p>
        </w:tc>
      </w:tr>
      <w:tr w:rsidR="00601783" w:rsidRPr="00017E99" w14:paraId="5328AC9F" w14:textId="77777777" w:rsidTr="009145E6">
        <w:tc>
          <w:tcPr>
            <w:tcW w:w="3005" w:type="dxa"/>
          </w:tcPr>
          <w:p w14:paraId="4DCE7C0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15485863</w:t>
            </w:r>
          </w:p>
        </w:tc>
        <w:tc>
          <w:tcPr>
            <w:tcW w:w="3005" w:type="dxa"/>
          </w:tcPr>
          <w:p w14:paraId="057A328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3BF222AA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</w:t>
            </w:r>
          </w:p>
        </w:tc>
      </w:tr>
      <w:tr w:rsidR="00601783" w:rsidRPr="00017E99" w14:paraId="63D7A7CF" w14:textId="77777777" w:rsidTr="009145E6">
        <w:tc>
          <w:tcPr>
            <w:tcW w:w="3005" w:type="dxa"/>
          </w:tcPr>
          <w:p w14:paraId="5A7339E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11826E6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</w:t>
            </w:r>
          </w:p>
        </w:tc>
        <w:tc>
          <w:tcPr>
            <w:tcW w:w="3006" w:type="dxa"/>
          </w:tcPr>
          <w:p w14:paraId="53D314F4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27441</w:t>
            </w:r>
          </w:p>
        </w:tc>
      </w:tr>
      <w:tr w:rsidR="00601783" w:rsidRPr="00017E99" w14:paraId="31925E47" w14:textId="77777777" w:rsidTr="009145E6">
        <w:tc>
          <w:tcPr>
            <w:tcW w:w="3005" w:type="dxa"/>
          </w:tcPr>
          <w:p w14:paraId="634DA1D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34478A2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6073</w:t>
            </w:r>
          </w:p>
        </w:tc>
        <w:tc>
          <w:tcPr>
            <w:tcW w:w="3006" w:type="dxa"/>
          </w:tcPr>
          <w:p w14:paraId="378CD9F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6823</w:t>
            </w:r>
          </w:p>
        </w:tc>
      </w:tr>
    </w:tbl>
    <w:p w14:paraId="6A5C7437" w14:textId="77777777" w:rsidR="00F70609" w:rsidRDefault="00F70609" w:rsidP="00601783"/>
    <w:p w14:paraId="2EC58CEE" w14:textId="329BED1E" w:rsidR="00F70609" w:rsidRDefault="00601783" w:rsidP="00601783">
      <w:r w:rsidRPr="00017E99">
        <w:t>Opazimo, da</w:t>
      </w:r>
      <w:r w:rsidR="00260B80" w:rsidRPr="00017E99">
        <w:t xml:space="preserve"> se velikemu številu lažnih ujemanj izognemo,</w:t>
      </w:r>
      <w:r w:rsidRPr="00017E99">
        <w:t xml:space="preserve"> če </w:t>
      </w:r>
      <w:r w:rsidR="00F70609">
        <w:t xml:space="preserve">uporabimo veliko </w:t>
      </w:r>
      <w:r w:rsidRPr="00017E99">
        <w:t>praštevilo</w:t>
      </w:r>
      <w:r w:rsidR="00260B80" w:rsidRPr="00017E99">
        <w:t>.</w:t>
      </w:r>
      <w:r w:rsidRPr="00017E99">
        <w:t xml:space="preserve"> </w:t>
      </w:r>
      <w:r w:rsidR="00F70609">
        <w:t xml:space="preserve">Na prvi pogled je smiselno, da bi kot praštevilo uporabili </w:t>
      </w:r>
      <w:r w:rsidR="00F70609" w:rsidRPr="00017E99">
        <w:t>15485863</w:t>
      </w:r>
      <w:r w:rsidR="00F70609">
        <w:t>, saj bi potem prišlo največ do enega ujemanja. A p</w:t>
      </w:r>
      <w:r w:rsidRPr="00017E99">
        <w:t>otrebno je poudariti</w:t>
      </w:r>
      <w:r w:rsidR="00260B80" w:rsidRPr="00017E99">
        <w:t>,</w:t>
      </w:r>
      <w:r w:rsidRPr="00017E99">
        <w:t xml:space="preserve"> da </w:t>
      </w:r>
      <w:r w:rsidR="003926D7">
        <w:t xml:space="preserve">ima </w:t>
      </w:r>
      <w:r w:rsidRPr="00017E99">
        <w:t>s</w:t>
      </w:r>
      <w:r w:rsidR="001D0AA9">
        <w:t>a</w:t>
      </w:r>
      <w:r w:rsidRPr="00017E99">
        <w:t xml:space="preserve">mo </w:t>
      </w:r>
      <w:r w:rsidR="00F70609">
        <w:t xml:space="preserve">eno </w:t>
      </w:r>
      <w:r w:rsidR="004510B3" w:rsidRPr="00017E99">
        <w:t xml:space="preserve">ujemanje </w:t>
      </w:r>
      <w:r w:rsidR="001D0AA9">
        <w:t>le</w:t>
      </w:r>
      <w:r w:rsidR="001D0AA9" w:rsidRPr="00017E99">
        <w:t xml:space="preserve"> </w:t>
      </w:r>
      <w:r w:rsidRPr="00017E99">
        <w:t>niz »abc«</w:t>
      </w:r>
      <w:r w:rsidR="00F70609">
        <w:t xml:space="preserve">. Če </w:t>
      </w:r>
      <w:r w:rsidRPr="00017E99">
        <w:t xml:space="preserve">bi </w:t>
      </w:r>
      <w:r w:rsidR="00F70609">
        <w:t xml:space="preserve">opazovali lažno ujemanje s kakšnim drugačnim nizom, </w:t>
      </w:r>
      <w:r w:rsidRPr="00017E99">
        <w:t xml:space="preserve">bi </w:t>
      </w:r>
      <w:r w:rsidR="002765BA" w:rsidRPr="00017E99">
        <w:t xml:space="preserve">lahko </w:t>
      </w:r>
      <w:r w:rsidR="00F70609">
        <w:t xml:space="preserve">pri izbiri tega praštevila lahko </w:t>
      </w:r>
      <w:r w:rsidRPr="00017E99">
        <w:t>prišlo do več ujemanj</w:t>
      </w:r>
      <w:r w:rsidR="002765BA" w:rsidRPr="00017E99">
        <w:t xml:space="preserve">. </w:t>
      </w:r>
    </w:p>
    <w:p w14:paraId="57378E34" w14:textId="79910F8E" w:rsidR="00601783" w:rsidRPr="00017E99" w:rsidRDefault="00F70609" w:rsidP="00601783">
      <w:r>
        <w:t>A tudi če eksperimentiramo z drugimi nizi, o</w:t>
      </w:r>
      <w:r w:rsidR="002765BA" w:rsidRPr="00017E99">
        <w:t>pazimo</w:t>
      </w:r>
      <w:r>
        <w:t>,</w:t>
      </w:r>
      <w:r w:rsidR="002765BA" w:rsidRPr="00017E99">
        <w:t xml:space="preserve"> da </w:t>
      </w:r>
      <w:r>
        <w:t xml:space="preserve">se </w:t>
      </w:r>
      <w:r w:rsidR="002765BA" w:rsidRPr="00017E99">
        <w:t>z večanjem praštevila število ujemanj manjša</w:t>
      </w:r>
      <w:r w:rsidR="004510B3" w:rsidRPr="00017E99">
        <w:t>.</w:t>
      </w:r>
      <w:r w:rsidR="00601783" w:rsidRPr="00017E99">
        <w:t xml:space="preserve"> </w:t>
      </w:r>
      <w:r w:rsidR="002765BA" w:rsidRPr="00017E99">
        <w:t>Vendar je r</w:t>
      </w:r>
      <w:r w:rsidR="00601783" w:rsidRPr="00017E99">
        <w:t xml:space="preserve">ačunanje z velikimi praštevili časovno </w:t>
      </w:r>
      <w:r w:rsidRPr="00017E99">
        <w:t>z</w:t>
      </w:r>
      <w:r>
        <w:t>e</w:t>
      </w:r>
      <w:r w:rsidRPr="00017E99">
        <w:t xml:space="preserve">lo </w:t>
      </w:r>
      <w:r w:rsidR="00601783" w:rsidRPr="00017E99">
        <w:t>potrat</w:t>
      </w:r>
      <w:r>
        <w:t>n</w:t>
      </w:r>
      <w:r w:rsidR="00601783" w:rsidRPr="00017E99">
        <w:t>o</w:t>
      </w:r>
      <w:r w:rsidR="006277E0">
        <w:t>. Ko izbiramo bazo</w:t>
      </w:r>
      <w:r w:rsidR="001D0AA9">
        <w:t>,</w:t>
      </w:r>
      <w:r w:rsidR="006277E0">
        <w:t xml:space="preserve"> se je torej potrebno odločiti</w:t>
      </w:r>
      <w:r w:rsidR="001D0AA9">
        <w:t>,</w:t>
      </w:r>
      <w:r w:rsidR="006277E0">
        <w:t xml:space="preserve"> ali hočemo imeti več ujemanj in je zato računanje hitrejše ali pa manj ujeman in je zato r</w:t>
      </w:r>
      <w:r w:rsidR="003926D7">
        <w:t>a</w:t>
      </w:r>
      <w:r w:rsidR="006277E0">
        <w:t>čunanje počasnejše.</w:t>
      </w:r>
    </w:p>
    <w:p w14:paraId="09573484" w14:textId="0D4923C1" w:rsidR="00601783" w:rsidRPr="00017E99" w:rsidRDefault="00601783" w:rsidP="00601783">
      <w:pPr>
        <w:pStyle w:val="Naslov1"/>
        <w:rPr>
          <w:sz w:val="22"/>
          <w:szCs w:val="16"/>
        </w:rPr>
      </w:pPr>
      <w:r w:rsidRPr="00017E99">
        <w:t>Rabin-Karp algoritem</w:t>
      </w:r>
    </w:p>
    <w:p w14:paraId="4232F9D0" w14:textId="61817482" w:rsidR="001A4C40" w:rsidRPr="00017E99" w:rsidRDefault="008C19E9" w:rsidP="00601783">
      <w:r w:rsidRPr="00017E99">
        <w:t>Rabin-Karp algoritem je algoritem</w:t>
      </w:r>
      <w:r w:rsidR="00F70609">
        <w:t>,</w:t>
      </w:r>
      <w:r w:rsidRPr="00017E99">
        <w:t xml:space="preserve"> s katerim ugotavljamo</w:t>
      </w:r>
      <w:r w:rsidR="00F70609">
        <w:t xml:space="preserve">, </w:t>
      </w:r>
      <w:r w:rsidRPr="00017E99">
        <w:t>kje se določen niz (</w:t>
      </w:r>
      <w:r w:rsidRPr="00017E99">
        <w:rPr>
          <w:b/>
          <w:bCs/>
          <w:i/>
          <w:iCs/>
        </w:rPr>
        <w:t>vzorec</w:t>
      </w:r>
      <w:r w:rsidRPr="00017E99">
        <w:t xml:space="preserve">) pojavi v nekem </w:t>
      </w:r>
      <w:r w:rsidR="002765BA" w:rsidRPr="00017E99">
        <w:t xml:space="preserve">daljšem </w:t>
      </w:r>
      <w:r w:rsidRPr="00017E99">
        <w:t>nizu (</w:t>
      </w:r>
      <w:r w:rsidRPr="00017E99">
        <w:rPr>
          <w:b/>
          <w:bCs/>
          <w:i/>
          <w:iCs/>
        </w:rPr>
        <w:t>besedilo</w:t>
      </w:r>
      <w:r w:rsidRPr="00017E99">
        <w:t xml:space="preserve">). </w:t>
      </w:r>
      <w:r w:rsidR="00234455" w:rsidRPr="00017E99">
        <w:t xml:space="preserve">Besedilo je zmeraj </w:t>
      </w:r>
      <w:r w:rsidR="002765BA" w:rsidRPr="00017E99">
        <w:t xml:space="preserve">daljše </w:t>
      </w:r>
      <w:r w:rsidR="00234455" w:rsidRPr="00017E99">
        <w:t xml:space="preserve">oziroma enako dolžini vzorca. Velja torej </w:t>
      </w:r>
      <w:r w:rsidR="00234455" w:rsidRPr="00017E99">
        <w:rPr>
          <w:i/>
          <w:iCs/>
        </w:rPr>
        <w:t>n &gt;= m</w:t>
      </w:r>
      <w:r w:rsidR="002765BA" w:rsidRPr="00017E99">
        <w:rPr>
          <w:i/>
          <w:iCs/>
        </w:rPr>
        <w:t>,</w:t>
      </w:r>
      <w:r w:rsidR="002765BA" w:rsidRPr="00017E99">
        <w:t xml:space="preserve"> kjer </w:t>
      </w:r>
      <w:r w:rsidR="002765BA" w:rsidRPr="00017E99">
        <w:rPr>
          <w:i/>
          <w:iCs/>
        </w:rPr>
        <w:t>n</w:t>
      </w:r>
      <w:r w:rsidR="002765BA" w:rsidRPr="00017E99">
        <w:t xml:space="preserve"> dolžina besedila in </w:t>
      </w:r>
      <w:r w:rsidR="002765BA" w:rsidRPr="00017E99">
        <w:rPr>
          <w:i/>
          <w:iCs/>
        </w:rPr>
        <w:t>m</w:t>
      </w:r>
      <w:r w:rsidR="002765BA" w:rsidRPr="00017E99">
        <w:t xml:space="preserve"> dolžina vzorca </w:t>
      </w:r>
      <w:r w:rsidR="00234455" w:rsidRPr="00017E99">
        <w:t xml:space="preserve">. </w:t>
      </w:r>
      <w:r w:rsidRPr="00017E99">
        <w:t>Radi bi vrnili</w:t>
      </w:r>
      <w:r w:rsidR="00D41919">
        <w:t xml:space="preserve"> vse</w:t>
      </w:r>
      <w:r w:rsidRPr="00017E99">
        <w:t xml:space="preserve"> </w:t>
      </w:r>
      <w:r w:rsidRPr="00017E99">
        <w:rPr>
          <w:i/>
          <w:iCs/>
        </w:rPr>
        <w:t>indeks</w:t>
      </w:r>
      <w:r w:rsidR="00D41919">
        <w:rPr>
          <w:i/>
          <w:iCs/>
        </w:rPr>
        <w:t>e</w:t>
      </w:r>
      <w:r w:rsidR="00260B80" w:rsidRPr="00017E99">
        <w:t>,</w:t>
      </w:r>
      <w:r w:rsidRPr="00017E99">
        <w:t xml:space="preserve"> kjer se v besedilu</w:t>
      </w:r>
      <w:r w:rsidR="005A07F7">
        <w:t xml:space="preserve">  pojavi</w:t>
      </w:r>
      <w:r w:rsidR="005D3922" w:rsidRPr="005D3922">
        <w:t xml:space="preserve"> </w:t>
      </w:r>
      <w:r w:rsidR="005D3922" w:rsidRPr="00017E99">
        <w:t>vzor</w:t>
      </w:r>
      <w:r w:rsidR="005D3922">
        <w:t>e</w:t>
      </w:r>
      <w:r w:rsidR="005D3922" w:rsidRPr="00017E99">
        <w:t>c</w:t>
      </w:r>
      <w:r w:rsidRPr="00017E99">
        <w:t xml:space="preserve">. </w:t>
      </w:r>
    </w:p>
    <w:p w14:paraId="3172BD33" w14:textId="19CBC0BE" w:rsidR="00234455" w:rsidRPr="00017E99" w:rsidRDefault="008C19E9" w:rsidP="00601783">
      <w:pPr>
        <w:rPr>
          <w:rFonts w:cs="Calibri"/>
        </w:rPr>
      </w:pPr>
      <w:r w:rsidRPr="00017E99">
        <w:lastRenderedPageBreak/>
        <w:t xml:space="preserve">V algoritmu si pomagamo z računanjem zgoščenih vrednosti. Najprej vzorcu priredimo zgoščeno </w:t>
      </w:r>
      <w:r w:rsidR="00260B80" w:rsidRPr="00017E99">
        <w:t>vrednost</w:t>
      </w:r>
      <w:r w:rsidR="001A4C40">
        <w:t>. Označimo jo z</w:t>
      </w:r>
      <w:r w:rsidRPr="00017E99">
        <w:t xml:space="preserve"> </w:t>
      </w:r>
      <w:r w:rsidR="00234455" w:rsidRPr="00017E99">
        <w:rPr>
          <w:rFonts w:cs="Calibri"/>
          <w:i/>
          <w:iCs/>
        </w:rPr>
        <w:t>Ѳ</w:t>
      </w:r>
      <w:r w:rsidR="00234455" w:rsidRPr="00017E99">
        <w:rPr>
          <w:rFonts w:cs="Calibri"/>
        </w:rPr>
        <w:t xml:space="preserve">. </w:t>
      </w:r>
      <w:r w:rsidR="001A4C40">
        <w:rPr>
          <w:rFonts w:cs="Calibri"/>
        </w:rPr>
        <w:t>P</w:t>
      </w:r>
      <w:r w:rsidR="00234455" w:rsidRPr="00017E99">
        <w:rPr>
          <w:rFonts w:cs="Calibri"/>
        </w:rPr>
        <w:t xml:space="preserve">o besedilu </w:t>
      </w:r>
      <w:r w:rsidR="001A4C40">
        <w:rPr>
          <w:rFonts w:cs="Calibri"/>
        </w:rPr>
        <w:t xml:space="preserve">se torej sprehajamo </w:t>
      </w:r>
      <w:r w:rsidR="00234455" w:rsidRPr="00017E99">
        <w:rPr>
          <w:rFonts w:cs="Calibri"/>
        </w:rPr>
        <w:t xml:space="preserve">z oknom dolžine </w:t>
      </w:r>
      <w:r w:rsidR="00234455" w:rsidRPr="00017E99">
        <w:rPr>
          <w:rFonts w:cs="Calibri"/>
          <w:i/>
          <w:iCs/>
        </w:rPr>
        <w:t>m</w:t>
      </w:r>
      <w:r w:rsidR="00234455" w:rsidRPr="00017E99">
        <w:rPr>
          <w:rFonts w:cs="Calibri"/>
        </w:rPr>
        <w:t>. Vsakič</w:t>
      </w:r>
      <w:r w:rsidR="000F3C77" w:rsidRPr="00017E99">
        <w:rPr>
          <w:rFonts w:cs="Calibri"/>
        </w:rPr>
        <w:t>,</w:t>
      </w:r>
      <w:r w:rsidR="00234455" w:rsidRPr="00017E99">
        <w:rPr>
          <w:rFonts w:cs="Calibri"/>
        </w:rPr>
        <w:t xml:space="preserve"> ko se premaknemo</w:t>
      </w:r>
      <w:r w:rsidR="000F3C77" w:rsidRPr="00017E99">
        <w:rPr>
          <w:rFonts w:cs="Calibri"/>
        </w:rPr>
        <w:t>,</w:t>
      </w:r>
      <w:r w:rsidR="00234455" w:rsidRPr="00017E99">
        <w:rPr>
          <w:rFonts w:cs="Calibri"/>
        </w:rPr>
        <w:t xml:space="preserve"> spremenljivki </w:t>
      </w:r>
      <w:r w:rsidR="00234455" w:rsidRPr="00017E99">
        <w:rPr>
          <w:rFonts w:cs="Calibri"/>
          <w:i/>
          <w:iCs/>
        </w:rPr>
        <w:t>indeks</w:t>
      </w:r>
      <w:r w:rsidR="00234455" w:rsidRPr="00017E99">
        <w:rPr>
          <w:rFonts w:cs="Calibri"/>
        </w:rPr>
        <w:t xml:space="preserve"> prištejemo 1. </w:t>
      </w:r>
      <w:r w:rsidR="001A4C40">
        <w:rPr>
          <w:rFonts w:cs="Calibri"/>
        </w:rPr>
        <w:t>V</w:t>
      </w:r>
      <w:r w:rsidR="00234455" w:rsidRPr="00017E99">
        <w:rPr>
          <w:rFonts w:cs="Calibri"/>
        </w:rPr>
        <w:t xml:space="preserve"> prvem koraku imamo okno, ki zajema prvih </w:t>
      </w:r>
      <w:r w:rsidR="00234455" w:rsidRPr="00017E99">
        <w:rPr>
          <w:rFonts w:cs="Calibri"/>
          <w:i/>
          <w:iCs/>
        </w:rPr>
        <w:t>m</w:t>
      </w:r>
      <w:r w:rsidR="00234455" w:rsidRPr="00017E99">
        <w:rPr>
          <w:rFonts w:cs="Calibri"/>
        </w:rPr>
        <w:t xml:space="preserve"> znakov (od 0 do </w:t>
      </w:r>
      <w:r w:rsidR="00234455" w:rsidRPr="00017E99">
        <w:rPr>
          <w:rFonts w:cs="Calibri"/>
          <w:i/>
          <w:iCs/>
        </w:rPr>
        <w:t>m</w:t>
      </w:r>
      <w:r w:rsidR="00234455" w:rsidRPr="00017E99">
        <w:rPr>
          <w:rFonts w:cs="Calibri"/>
        </w:rPr>
        <w:t xml:space="preserve">-1) ter </w:t>
      </w:r>
      <w:r w:rsidR="00234455" w:rsidRPr="00017E99">
        <w:rPr>
          <w:rFonts w:cs="Calibri"/>
          <w:i/>
          <w:iCs/>
        </w:rPr>
        <w:t>indeks</w:t>
      </w:r>
      <w:r w:rsidR="00234455" w:rsidRPr="00017E99">
        <w:rPr>
          <w:rFonts w:cs="Calibri"/>
        </w:rPr>
        <w:t xml:space="preserve"> 0. </w:t>
      </w:r>
      <w:r w:rsidR="000F3C77" w:rsidRPr="00017E99">
        <w:rPr>
          <w:rFonts w:cs="Calibri"/>
        </w:rPr>
        <w:t>V</w:t>
      </w:r>
      <w:r w:rsidR="00234455" w:rsidRPr="00017E99">
        <w:rPr>
          <w:rFonts w:cs="Calibri"/>
        </w:rPr>
        <w:t xml:space="preserve"> drugem koraku zajamemo znake od 1 do </w:t>
      </w:r>
      <w:r w:rsidR="00234455" w:rsidRPr="00017E99">
        <w:rPr>
          <w:rFonts w:cs="Calibri"/>
          <w:i/>
          <w:iCs/>
        </w:rPr>
        <w:t>m</w:t>
      </w:r>
      <w:r w:rsidR="00234455" w:rsidRPr="00017E99">
        <w:rPr>
          <w:rFonts w:cs="Calibri"/>
        </w:rPr>
        <w:t xml:space="preserve"> in </w:t>
      </w:r>
      <w:r w:rsidR="00234455" w:rsidRPr="00017E99">
        <w:rPr>
          <w:rFonts w:cs="Calibri"/>
          <w:i/>
          <w:iCs/>
        </w:rPr>
        <w:t>indeks</w:t>
      </w:r>
      <w:r w:rsidR="00234455" w:rsidRPr="00017E99">
        <w:rPr>
          <w:rFonts w:cs="Calibri"/>
        </w:rPr>
        <w:t xml:space="preserve"> je 1. Tako se sprehajamo</w:t>
      </w:r>
      <w:r w:rsidR="001A4C40">
        <w:rPr>
          <w:rFonts w:cs="Calibri"/>
        </w:rPr>
        <w:t>,</w:t>
      </w:r>
      <w:r w:rsidR="00234455" w:rsidRPr="00017E99">
        <w:rPr>
          <w:rFonts w:cs="Calibri"/>
        </w:rPr>
        <w:t xml:space="preserve"> dokler</w:t>
      </w:r>
      <w:r w:rsidR="00586056" w:rsidRPr="00017E99">
        <w:rPr>
          <w:rFonts w:cs="Calibri"/>
        </w:rPr>
        <w:t xml:space="preserve"> je </w:t>
      </w:r>
      <w:r w:rsidR="001A4C40">
        <w:rPr>
          <w:rFonts w:cs="Calibri"/>
        </w:rPr>
        <w:t xml:space="preserve">okno </w:t>
      </w:r>
      <w:r w:rsidR="00586056" w:rsidRPr="00017E99">
        <w:rPr>
          <w:rFonts w:cs="Calibri"/>
        </w:rPr>
        <w:t>še v celoti v besedilu.</w:t>
      </w:r>
    </w:p>
    <w:p w14:paraId="455791CE" w14:textId="25CAAAD1" w:rsidR="00586056" w:rsidRPr="00017E99" w:rsidRDefault="00586056" w:rsidP="00601783">
      <w:pPr>
        <w:rPr>
          <w:rFonts w:cs="Calibri"/>
        </w:rPr>
      </w:pPr>
      <w:r w:rsidRPr="00017E99">
        <w:rPr>
          <w:rFonts w:cs="Calibri"/>
        </w:rPr>
        <w:t xml:space="preserve">Ob prvem koraku </w:t>
      </w:r>
      <w:r w:rsidR="001A4C40" w:rsidRPr="00017E99">
        <w:rPr>
          <w:rFonts w:cs="Calibri"/>
        </w:rPr>
        <w:t>z zgoščevalno funkcijo</w:t>
      </w:r>
      <w:r w:rsidR="001A4C40" w:rsidRPr="00017E99" w:rsidDel="001A4C40">
        <w:rPr>
          <w:rFonts w:cs="Calibri"/>
        </w:rPr>
        <w:t xml:space="preserve"> </w:t>
      </w:r>
      <w:r w:rsidRPr="00017E99">
        <w:rPr>
          <w:rFonts w:cs="Calibri"/>
        </w:rPr>
        <w:t xml:space="preserve">izračunamo vrednost </w:t>
      </w:r>
      <w:r w:rsidR="001A4C40">
        <w:rPr>
          <w:rFonts w:cs="Calibri"/>
        </w:rPr>
        <w:t xml:space="preserve">niza v oknu </w:t>
      </w:r>
      <w:r w:rsidRPr="00017E99">
        <w:rPr>
          <w:rFonts w:cs="Calibri"/>
        </w:rPr>
        <w:t>našemu vzorcu. Pr</w:t>
      </w:r>
      <w:r w:rsidR="000F3C77" w:rsidRPr="00017E99">
        <w:rPr>
          <w:rFonts w:cs="Calibri"/>
        </w:rPr>
        <w:t>i</w:t>
      </w:r>
      <w:r w:rsidRPr="00017E99">
        <w:rPr>
          <w:rFonts w:cs="Calibri"/>
        </w:rPr>
        <w:t xml:space="preserve"> vseh ostalih korakih vrednost </w:t>
      </w:r>
      <w:r w:rsidR="001A4C40">
        <w:rPr>
          <w:rFonts w:cs="Calibri"/>
        </w:rPr>
        <w:t xml:space="preserve">okna </w:t>
      </w:r>
      <w:r w:rsidRPr="00017E99">
        <w:rPr>
          <w:rFonts w:cs="Calibri"/>
        </w:rPr>
        <w:t xml:space="preserve">izračunamo s pomočjo sprehajajoče se zgoščevalne funkcije. </w:t>
      </w:r>
    </w:p>
    <w:p w14:paraId="5491408E" w14:textId="1F13D573" w:rsidR="001A4C40" w:rsidRDefault="00586056" w:rsidP="00601783">
      <w:pPr>
        <w:rPr>
          <w:rFonts w:cs="Calibri"/>
        </w:rPr>
      </w:pPr>
      <w:r w:rsidRPr="00017E99">
        <w:rPr>
          <w:rFonts w:cs="Calibri"/>
        </w:rPr>
        <w:t>Vsakič</w:t>
      </w:r>
      <w:r w:rsidR="000F3C77" w:rsidRPr="00017E99">
        <w:rPr>
          <w:rFonts w:cs="Calibri"/>
        </w:rPr>
        <w:t>,</w:t>
      </w:r>
      <w:r w:rsidRPr="00017E99">
        <w:rPr>
          <w:rFonts w:cs="Calibri"/>
        </w:rPr>
        <w:t xml:space="preserve"> ko izračunamo prirejeno vrednost</w:t>
      </w:r>
      <w:r w:rsidR="000F3C77" w:rsidRPr="00017E99">
        <w:rPr>
          <w:rFonts w:cs="Calibri"/>
        </w:rPr>
        <w:t>,</w:t>
      </w:r>
      <w:r w:rsidRPr="00017E99">
        <w:rPr>
          <w:rFonts w:cs="Calibri"/>
        </w:rPr>
        <w:t xml:space="preserve"> jo primerjamo z vrednostjo Ѳ. V primeru</w:t>
      </w:r>
      <w:r w:rsidR="000F3C77" w:rsidRPr="00017E99">
        <w:rPr>
          <w:rFonts w:cs="Calibri"/>
        </w:rPr>
        <w:t>,</w:t>
      </w:r>
      <w:r w:rsidRPr="00017E99">
        <w:rPr>
          <w:rFonts w:cs="Calibri"/>
        </w:rPr>
        <w:t xml:space="preserve"> ko se vrednosti ne ujemata</w:t>
      </w:r>
      <w:r w:rsidR="001A4C40">
        <w:rPr>
          <w:rFonts w:cs="Calibri"/>
        </w:rPr>
        <w:t>,</w:t>
      </w:r>
      <w:r w:rsidRPr="00017E99">
        <w:rPr>
          <w:rFonts w:cs="Calibri"/>
        </w:rPr>
        <w:t xml:space="preserve"> nadaljujemo</w:t>
      </w:r>
      <w:r w:rsidR="001A4C40">
        <w:rPr>
          <w:rFonts w:cs="Calibri"/>
        </w:rPr>
        <w:t>. Če se zgoščeni vrednosti ne ujemata, namreč ni mogoče, da bi bila pripadajoča niza enaka.</w:t>
      </w:r>
    </w:p>
    <w:p w14:paraId="5FE54403" w14:textId="6347248B" w:rsidR="00586056" w:rsidRPr="00017E99" w:rsidRDefault="0022106A" w:rsidP="00601783">
      <w:pPr>
        <w:rPr>
          <w:rFonts w:cs="Calibri"/>
        </w:rPr>
      </w:pPr>
      <w:r w:rsidRPr="0000619D">
        <w:rPr>
          <w:rStyle w:val="cf01"/>
          <w:rFonts w:ascii="Calibri" w:hAnsi="Calibri" w:cs="Calibri"/>
          <w:sz w:val="22"/>
          <w:szCs w:val="22"/>
        </w:rPr>
        <w:t>Poglejmo, kaj se zgodi, če se zgoščeni vrednosti ujemata. Načeloma naj bi se potem ujemala tudi niza v oknu in vzorec. A zaradi lažnega ujemanja moramo vseeno izvesti primerjanje znak po znak.</w:t>
      </w:r>
      <w:r>
        <w:rPr>
          <w:rStyle w:val="cf01"/>
          <w:rFonts w:ascii="Calibri" w:hAnsi="Calibri" w:cs="Calibri"/>
          <w:sz w:val="22"/>
          <w:szCs w:val="22"/>
        </w:rPr>
        <w:t xml:space="preserve"> </w:t>
      </w:r>
      <w:r w:rsidR="006806D9">
        <w:rPr>
          <w:rFonts w:cs="Calibri"/>
        </w:rPr>
        <w:t>Č</w:t>
      </w:r>
      <w:r w:rsidR="005D3922">
        <w:rPr>
          <w:rFonts w:cs="Calibri"/>
        </w:rPr>
        <w:t xml:space="preserve">e se niz v oknu in vzorec ujemata tudi pri </w:t>
      </w:r>
      <w:r w:rsidR="00FF1285">
        <w:rPr>
          <w:rFonts w:cs="Calibri"/>
        </w:rPr>
        <w:t>primerja</w:t>
      </w:r>
      <w:r w:rsidR="005D3922">
        <w:rPr>
          <w:rFonts w:cs="Calibri"/>
        </w:rPr>
        <w:t>nju</w:t>
      </w:r>
      <w:r w:rsidR="00FF1285">
        <w:rPr>
          <w:rFonts w:cs="Calibri"/>
        </w:rPr>
        <w:t xml:space="preserve"> znak po znak</w:t>
      </w:r>
      <w:r w:rsidR="000F3C77" w:rsidRPr="00017E99">
        <w:rPr>
          <w:rFonts w:cs="Calibri"/>
        </w:rPr>
        <w:t>,</w:t>
      </w:r>
      <w:r w:rsidR="001B659F" w:rsidRPr="00017E99">
        <w:rPr>
          <w:rFonts w:cs="Calibri"/>
        </w:rPr>
        <w:t xml:space="preserve"> </w:t>
      </w:r>
      <w:r w:rsidR="00586056" w:rsidRPr="00017E99">
        <w:rPr>
          <w:rFonts w:cs="Calibri"/>
        </w:rPr>
        <w:t xml:space="preserve"> </w:t>
      </w:r>
      <w:r w:rsidR="00017E99" w:rsidRPr="00017E99">
        <w:rPr>
          <w:rFonts w:cs="Calibri"/>
        </w:rPr>
        <w:t xml:space="preserve">si zapomnimo </w:t>
      </w:r>
      <w:r w:rsidR="001B659F" w:rsidRPr="00017E99">
        <w:rPr>
          <w:rFonts w:cs="Calibri"/>
        </w:rPr>
        <w:t>vrednost</w:t>
      </w:r>
      <w:r w:rsidR="000F3C77" w:rsidRPr="00017E99">
        <w:rPr>
          <w:rFonts w:cs="Calibri"/>
        </w:rPr>
        <w:t>,</w:t>
      </w:r>
      <w:r w:rsidR="001B659F" w:rsidRPr="00017E99">
        <w:rPr>
          <w:rFonts w:cs="Calibri"/>
        </w:rPr>
        <w:t xml:space="preserve"> ki j</w:t>
      </w:r>
      <w:r w:rsidR="00017E99" w:rsidRPr="00017E99">
        <w:rPr>
          <w:rFonts w:cs="Calibri"/>
        </w:rPr>
        <w:t>o</w:t>
      </w:r>
      <w:r w:rsidR="001B659F" w:rsidRPr="00017E99">
        <w:rPr>
          <w:rFonts w:cs="Calibri"/>
        </w:rPr>
        <w:t xml:space="preserve"> </w:t>
      </w:r>
      <w:r w:rsidR="00017E99" w:rsidRPr="00017E99">
        <w:rPr>
          <w:rFonts w:cs="Calibri"/>
        </w:rPr>
        <w:t>hranimo</w:t>
      </w:r>
      <w:r w:rsidR="001B659F" w:rsidRPr="00017E99">
        <w:rPr>
          <w:rFonts w:cs="Calibri"/>
        </w:rPr>
        <w:t xml:space="preserve"> v spremenljivki </w:t>
      </w:r>
      <w:r w:rsidR="001B659F" w:rsidRPr="00017E99">
        <w:rPr>
          <w:rFonts w:cs="Calibri"/>
          <w:i/>
          <w:iCs/>
        </w:rPr>
        <w:t>indeks</w:t>
      </w:r>
      <w:r w:rsidR="001B659F" w:rsidRPr="00017E99">
        <w:rPr>
          <w:rFonts w:cs="Calibri"/>
        </w:rPr>
        <w:t>.</w:t>
      </w:r>
    </w:p>
    <w:p w14:paraId="4EC796E4" w14:textId="0192EC31" w:rsidR="001B659F" w:rsidRDefault="00017E99" w:rsidP="00601783">
      <w:pPr>
        <w:rPr>
          <w:rFonts w:cs="Calibri"/>
        </w:rPr>
      </w:pPr>
      <w:r w:rsidRPr="00017E99">
        <w:rPr>
          <w:rFonts w:cs="Calibri"/>
        </w:rPr>
        <w:t>.</w:t>
      </w:r>
    </w:p>
    <w:p w14:paraId="5343D102" w14:textId="77777777" w:rsidR="008E1A1C" w:rsidRDefault="008E1A1C" w:rsidP="00601783">
      <w:pPr>
        <w:rPr>
          <w:rFonts w:cs="Calibri"/>
        </w:rPr>
      </w:pPr>
    </w:p>
    <w:p w14:paraId="20118983" w14:textId="77777777" w:rsidR="008E1A1C" w:rsidRPr="00017E99" w:rsidRDefault="008E1A1C" w:rsidP="008E1A1C">
      <w:pPr>
        <w:pStyle w:val="Naslov1"/>
        <w:rPr>
          <w:sz w:val="22"/>
          <w:szCs w:val="16"/>
        </w:rPr>
      </w:pPr>
      <w:r w:rsidRPr="00017E99">
        <w:t xml:space="preserve">Uporaba na primeru </w:t>
      </w:r>
    </w:p>
    <w:p w14:paraId="5804A4B8" w14:textId="68821861" w:rsidR="008E1A1C" w:rsidRPr="00017E99" w:rsidRDefault="008E1A1C" w:rsidP="00601783">
      <w:pPr>
        <w:rPr>
          <w:rFonts w:cs="Calibri"/>
        </w:rPr>
      </w:pPr>
      <w:r>
        <w:t>V</w:t>
      </w:r>
      <w:r w:rsidRPr="00017E99">
        <w:t xml:space="preserve"> primeru</w:t>
      </w:r>
      <w:r>
        <w:t xml:space="preserve"> na Sliki 4</w:t>
      </w:r>
      <w:r w:rsidRPr="00017E99">
        <w:t xml:space="preserve"> je </w:t>
      </w:r>
      <w:r w:rsidR="00323018" w:rsidRPr="006806D9">
        <w:rPr>
          <w:rFonts w:ascii="Courier New" w:hAnsi="Courier New" w:cs="Courier New"/>
        </w:rPr>
        <w:t>abc</w:t>
      </w:r>
      <w:r w:rsidRPr="00017E99">
        <w:t xml:space="preserve"> vzorec in </w:t>
      </w:r>
      <w:r w:rsidR="00323018" w:rsidRPr="006806D9">
        <w:rPr>
          <w:rFonts w:ascii="Courier New" w:hAnsi="Courier New" w:cs="Courier New"/>
        </w:rPr>
        <w:t>jvnewjoxabcfk ptrphjabcj</w:t>
      </w:r>
      <w:r w:rsidR="00323018" w:rsidRPr="00017E99">
        <w:t xml:space="preserve"> </w:t>
      </w:r>
      <w:r w:rsidRPr="00017E99">
        <w:t xml:space="preserve"> besedilo. </w:t>
      </w:r>
      <w:r w:rsidR="001D0AA9">
        <w:t>R</w:t>
      </w:r>
      <w:r w:rsidRPr="00017E99">
        <w:t xml:space="preserve">ezultat </w:t>
      </w:r>
      <w:r w:rsidR="001D0AA9">
        <w:t xml:space="preserve">je </w:t>
      </w:r>
      <w:r w:rsidRPr="00017E99">
        <w:t xml:space="preserve">  </w:t>
      </w:r>
      <w:r w:rsidR="00323018">
        <w:t>8</w:t>
      </w:r>
      <w:r w:rsidRPr="00017E99">
        <w:t xml:space="preserve"> in </w:t>
      </w:r>
      <w:r w:rsidR="00323018">
        <w:t>20</w:t>
      </w:r>
      <w:r w:rsidRPr="00017E99">
        <w:t xml:space="preserve">, saj </w:t>
      </w:r>
      <w:r>
        <w:t>sta</w:t>
      </w:r>
      <w:r w:rsidRPr="00017E99">
        <w:t xml:space="preserve"> to indeks</w:t>
      </w:r>
      <w:r>
        <w:t>a,</w:t>
      </w:r>
      <w:r w:rsidRPr="00017E99">
        <w:t xml:space="preserve"> kjer se začne ujemanje</w:t>
      </w:r>
      <w:r w:rsidR="001D0AA9">
        <w:t xml:space="preserve"> vzorca s podnizom v besedilu</w:t>
      </w:r>
      <w:r w:rsidRPr="00017E99">
        <w:t>.</w:t>
      </w:r>
      <w:r w:rsidR="00B429DE" w:rsidRPr="00B429DE">
        <w:rPr>
          <w:noProof/>
        </w:rPr>
        <w:t xml:space="preserve"> </w:t>
      </w:r>
    </w:p>
    <w:p w14:paraId="495E63C6" w14:textId="01409FDB" w:rsidR="00601783" w:rsidRDefault="00601783" w:rsidP="00601783">
      <w:pPr>
        <w:keepNext/>
        <w:jc w:val="center"/>
      </w:pPr>
    </w:p>
    <w:p w14:paraId="119450ED" w14:textId="5E5A74AA" w:rsidR="00323018" w:rsidRDefault="00B429DE" w:rsidP="00323018">
      <w:pPr>
        <w:pStyle w:val="Navadensplet"/>
      </w:pPr>
      <w:r w:rsidRPr="00B429DE">
        <w:rPr>
          <w:noProof/>
        </w:rPr>
        <w:drawing>
          <wp:inline distT="0" distB="0" distL="0" distR="0" wp14:anchorId="4F3A7AD1" wp14:editId="09D2AE8E">
            <wp:extent cx="5760720" cy="690880"/>
            <wp:effectExtent l="0" t="0" r="0" b="0"/>
            <wp:docPr id="208490054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0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F20D" w14:textId="77777777" w:rsidR="00323018" w:rsidRPr="00017E99" w:rsidRDefault="00323018" w:rsidP="00601783">
      <w:pPr>
        <w:keepNext/>
        <w:jc w:val="center"/>
      </w:pPr>
    </w:p>
    <w:p w14:paraId="6FEC6A7A" w14:textId="229D2699" w:rsidR="00601783" w:rsidRPr="00017E99" w:rsidRDefault="00601783" w:rsidP="0000619D">
      <w:pPr>
        <w:pStyle w:val="Napis"/>
        <w:jc w:val="center"/>
      </w:pPr>
      <w:r w:rsidRPr="00017E99">
        <w:t xml:space="preserve">Slika </w:t>
      </w:r>
      <w:r>
        <w:fldChar w:fldCharType="begin"/>
      </w:r>
      <w:r>
        <w:rPr>
          <w:i w:val="0"/>
          <w:iCs w:val="0"/>
        </w:rPr>
        <w:instrText xml:space="preserve"> SEQ Slika \* ARABIC </w:instrText>
      </w:r>
      <w:r>
        <w:fldChar w:fldCharType="separate"/>
      </w:r>
      <w:r w:rsidRPr="00017E99">
        <w:t>4</w:t>
      </w:r>
      <w:r>
        <w:fldChar w:fldCharType="end"/>
      </w:r>
      <w:r w:rsidRPr="00017E99">
        <w:t>: Primer</w:t>
      </w:r>
    </w:p>
    <w:p w14:paraId="15B83836" w14:textId="305D8D26" w:rsidR="001B659F" w:rsidRPr="00017E99" w:rsidRDefault="001B659F" w:rsidP="001B659F">
      <w:r w:rsidRPr="00017E99">
        <w:t>Pri prikazu primera bomo uporabili:</w:t>
      </w:r>
    </w:p>
    <w:p w14:paraId="4051A261" w14:textId="77777777" w:rsidR="001B659F" w:rsidRPr="00017E99" w:rsidRDefault="001B659F" w:rsidP="001B659F">
      <w:pPr>
        <w:pStyle w:val="Odstavekseznama"/>
        <w:numPr>
          <w:ilvl w:val="0"/>
          <w:numId w:val="3"/>
        </w:numPr>
      </w:pPr>
      <w:r w:rsidRPr="00017E99">
        <w:t>baza: 256</w:t>
      </w:r>
    </w:p>
    <w:p w14:paraId="2D09723C" w14:textId="156C0F7C" w:rsidR="001B659F" w:rsidRPr="00017E99" w:rsidRDefault="001B659F" w:rsidP="001B659F">
      <w:pPr>
        <w:pStyle w:val="Odstavekseznama"/>
        <w:numPr>
          <w:ilvl w:val="0"/>
          <w:numId w:val="3"/>
        </w:numPr>
      </w:pPr>
      <w:r w:rsidRPr="00017E99">
        <w:t>praštevilo: 101</w:t>
      </w:r>
    </w:p>
    <w:p w14:paraId="1B15082C" w14:textId="77777777" w:rsidR="00601783" w:rsidRPr="00017E99" w:rsidRDefault="00601783" w:rsidP="00601783">
      <w:r w:rsidRPr="00017E99">
        <w:t>Kot osnovne podatke dobimo:</w:t>
      </w:r>
    </w:p>
    <w:p w14:paraId="10E731BD" w14:textId="77777777" w:rsidR="00601783" w:rsidRPr="00017E99" w:rsidRDefault="00601783" w:rsidP="00601783">
      <w:pPr>
        <w:pStyle w:val="Odstavekseznama"/>
        <w:numPr>
          <w:ilvl w:val="0"/>
          <w:numId w:val="3"/>
        </w:numPr>
      </w:pPr>
      <w:r w:rsidRPr="00017E99">
        <w:t>vzorec: abc</w:t>
      </w:r>
    </w:p>
    <w:p w14:paraId="6D7891FA" w14:textId="4D9CED28" w:rsidR="00601783" w:rsidRPr="00017E99" w:rsidRDefault="00601783" w:rsidP="001B659F">
      <w:pPr>
        <w:pStyle w:val="Odstavekseznama"/>
        <w:numPr>
          <w:ilvl w:val="0"/>
          <w:numId w:val="3"/>
        </w:numPr>
      </w:pPr>
      <w:r w:rsidRPr="00017E99">
        <w:t xml:space="preserve">besedilo: jvnewjoxabcfk ptrphjabcj </w:t>
      </w:r>
    </w:p>
    <w:p w14:paraId="1416728D" w14:textId="2C1000C4" w:rsidR="00601783" w:rsidRPr="00017E99" w:rsidRDefault="00601783" w:rsidP="00601783">
      <w:r w:rsidRPr="00017E99">
        <w:t xml:space="preserve">Najprej </w:t>
      </w:r>
      <w:r w:rsidR="001B659F" w:rsidRPr="00017E99">
        <w:t xml:space="preserve">izračunamo zgoščeno </w:t>
      </w:r>
      <w:r w:rsidRPr="00017E99">
        <w:t>vrednost za vzorec: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786046DA" w14:textId="77777777" w:rsidTr="009145E6">
        <w:tc>
          <w:tcPr>
            <w:tcW w:w="4508" w:type="dxa"/>
          </w:tcPr>
          <w:p w14:paraId="3C353E66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61A7AB37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C36919" w14:textId="77777777" w:rsidTr="009145E6">
        <w:tc>
          <w:tcPr>
            <w:tcW w:w="4508" w:type="dxa"/>
          </w:tcPr>
          <w:p w14:paraId="208B0C4A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1163265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5035A3CE" w14:textId="77777777" w:rsidTr="009145E6">
        <w:tc>
          <w:tcPr>
            <w:tcW w:w="4508" w:type="dxa"/>
          </w:tcPr>
          <w:p w14:paraId="1AA3971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10E8DB6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49E8B6F4" w14:textId="77777777" w:rsidTr="009145E6">
        <w:tc>
          <w:tcPr>
            <w:tcW w:w="4508" w:type="dxa"/>
          </w:tcPr>
          <w:p w14:paraId="34DA082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2B78873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7FBF8448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28808741" w14:textId="76B8A26E" w:rsidR="008E1A1C" w:rsidRDefault="008E1A1C" w:rsidP="00601783">
      <w:r>
        <w:t xml:space="preserve">Iščemo torej položaj okna, katerega zgoščena vrednost pripadajočega niza je tudi 90. </w:t>
      </w:r>
    </w:p>
    <w:p w14:paraId="7142AF98" w14:textId="6608D97D" w:rsidR="00601783" w:rsidRPr="00017E99" w:rsidRDefault="008E1A1C" w:rsidP="00601783">
      <w:r>
        <w:t>I</w:t>
      </w:r>
      <w:r w:rsidR="001B659F" w:rsidRPr="00017E99">
        <w:t xml:space="preserve">zračunamo zgoščeno </w:t>
      </w:r>
      <w:r w:rsidR="00601783" w:rsidRPr="00017E99">
        <w:t>vrednost za prvo okno besedila</w:t>
      </w:r>
      <w:r>
        <w:t>,</w:t>
      </w:r>
      <w:r w:rsidR="00601783" w:rsidRPr="00017E99">
        <w:t xml:space="preserve"> torej za »jvn«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39DCCF1B" w14:textId="77777777" w:rsidTr="009145E6">
        <w:tc>
          <w:tcPr>
            <w:tcW w:w="4508" w:type="dxa"/>
          </w:tcPr>
          <w:p w14:paraId="26575AB9" w14:textId="0E1E49C2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Korak 1</w:t>
            </w:r>
            <w:r w:rsidR="009D59E2" w:rsidRPr="00017E99">
              <w:rPr>
                <w:lang w:val="sl-SI"/>
              </w:rPr>
              <w:t xml:space="preserve"> / indeks 0</w:t>
            </w:r>
          </w:p>
        </w:tc>
        <w:tc>
          <w:tcPr>
            <w:tcW w:w="4508" w:type="dxa"/>
          </w:tcPr>
          <w:p w14:paraId="0040327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0E6BC528" w14:textId="77777777" w:rsidTr="009145E6">
        <w:tc>
          <w:tcPr>
            <w:tcW w:w="4508" w:type="dxa"/>
          </w:tcPr>
          <w:p w14:paraId="67020A69" w14:textId="77777777" w:rsidR="00601783" w:rsidRPr="00017E99" w:rsidRDefault="00601783" w:rsidP="009145E6">
            <w:pPr>
              <w:rPr>
                <w:lang w:val="sl-SI"/>
              </w:rPr>
            </w:pPr>
            <w:bookmarkStart w:id="2" w:name="_Hlk154938976"/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545650E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bookmarkEnd w:id="2"/>
      <w:tr w:rsidR="00601783" w:rsidRPr="00017E99" w14:paraId="67F68D4E" w14:textId="77777777" w:rsidTr="009145E6">
        <w:tc>
          <w:tcPr>
            <w:tcW w:w="4508" w:type="dxa"/>
          </w:tcPr>
          <w:p w14:paraId="57774B5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»v«</w:t>
            </w:r>
          </w:p>
        </w:tc>
        <w:tc>
          <w:tcPr>
            <w:tcW w:w="4508" w:type="dxa"/>
          </w:tcPr>
          <w:p w14:paraId="1691870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118</w:t>
            </w:r>
          </w:p>
        </w:tc>
      </w:tr>
      <w:tr w:rsidR="00601783" w:rsidRPr="00017E99" w14:paraId="5DAD789F" w14:textId="77777777" w:rsidTr="009145E6">
        <w:tc>
          <w:tcPr>
            <w:tcW w:w="4508" w:type="dxa"/>
          </w:tcPr>
          <w:p w14:paraId="7897E12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»n«</w:t>
            </w:r>
          </w:p>
        </w:tc>
        <w:tc>
          <w:tcPr>
            <w:tcW w:w="4508" w:type="dxa"/>
          </w:tcPr>
          <w:p w14:paraId="75A5334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110</w:t>
            </w:r>
          </w:p>
        </w:tc>
      </w:tr>
      <w:tr w:rsidR="00017E99" w:rsidRPr="00017E99" w14:paraId="280CF8E5" w14:textId="77777777" w:rsidTr="009145E6">
        <w:tc>
          <w:tcPr>
            <w:tcW w:w="4508" w:type="dxa"/>
          </w:tcPr>
          <w:p w14:paraId="15979888" w14:textId="59C24B94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73C357D2" w14:textId="1C032BE8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62F94466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"jvn"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106×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+ 118×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+110 </m:t>
              </m:r>
            </m:e>
          </m:d>
          <m:r>
            <w:rPr>
              <w:rFonts w:ascii="Cambria Math" w:hAnsi="Cambria Math"/>
            </w:rPr>
            <m:t> mod 101=54</m:t>
          </m:r>
        </m:oMath>
      </m:oMathPara>
    </w:p>
    <w:p w14:paraId="0FC1F8B1" w14:textId="74CD16F9" w:rsidR="00601783" w:rsidRPr="00017E99" w:rsidRDefault="00601783" w:rsidP="00601783">
      <w:r w:rsidRPr="00017E99">
        <w:t>54 ni enako 90</w:t>
      </w:r>
      <w:r w:rsidR="006C485E" w:rsidRPr="00017E99">
        <w:t>,</w:t>
      </w:r>
      <w:r w:rsidRPr="00017E99">
        <w:t xml:space="preserve"> torej nadaljujemo na okno »vne«. To okno zdaj že računamo s sprehajajočo se zgoščevalno funkcijo.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3F09A185" w14:textId="77777777" w:rsidTr="009145E6">
        <w:tc>
          <w:tcPr>
            <w:tcW w:w="4508" w:type="dxa"/>
          </w:tcPr>
          <w:p w14:paraId="1F6E468A" w14:textId="5FD8A09F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Korak 2</w:t>
            </w:r>
            <w:r w:rsidR="009D59E2" w:rsidRPr="00017E99">
              <w:rPr>
                <w:lang w:val="sl-SI"/>
              </w:rPr>
              <w:t xml:space="preserve"> / indeks 1</w:t>
            </w:r>
          </w:p>
        </w:tc>
        <w:tc>
          <w:tcPr>
            <w:tcW w:w="4508" w:type="dxa"/>
          </w:tcPr>
          <w:p w14:paraId="6494E45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AE29A58" w14:textId="77777777" w:rsidTr="009145E6">
        <w:tc>
          <w:tcPr>
            <w:tcW w:w="4508" w:type="dxa"/>
          </w:tcPr>
          <w:p w14:paraId="6F864E12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0E6DF1D1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tr w:rsidR="00601783" w:rsidRPr="00017E99" w14:paraId="0B78C51C" w14:textId="77777777" w:rsidTr="009145E6">
        <w:tc>
          <w:tcPr>
            <w:tcW w:w="4508" w:type="dxa"/>
          </w:tcPr>
          <w:p w14:paraId="5247FD61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»e«</w:t>
            </w:r>
          </w:p>
        </w:tc>
        <w:tc>
          <w:tcPr>
            <w:tcW w:w="4508" w:type="dxa"/>
          </w:tcPr>
          <w:p w14:paraId="2ED0632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</w:tr>
      <w:tr w:rsidR="00017E99" w:rsidRPr="00017E99" w14:paraId="62228F1E" w14:textId="77777777" w:rsidTr="009145E6">
        <w:tc>
          <w:tcPr>
            <w:tcW w:w="4508" w:type="dxa"/>
          </w:tcPr>
          <w:p w14:paraId="411F350F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65434E5F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332E72E7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"vne"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54×256-106×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+101</m:t>
              </m:r>
            </m:e>
          </m:d>
          <m:r>
            <w:rPr>
              <w:rFonts w:ascii="Cambria Math" w:hAnsi="Cambria Math"/>
            </w:rPr>
            <m:t xml:space="preserve"> mod 101=63</m:t>
          </m:r>
        </m:oMath>
      </m:oMathPara>
    </w:p>
    <w:p w14:paraId="17FAD672" w14:textId="761FC6FC" w:rsidR="00601783" w:rsidRPr="00017E99" w:rsidRDefault="00601783" w:rsidP="00601783">
      <w:pPr>
        <w:rPr>
          <w:rFonts w:eastAsiaTheme="minorEastAsia"/>
          <w:iCs/>
        </w:rPr>
      </w:pPr>
      <w:r w:rsidRPr="00017E99">
        <w:rPr>
          <w:rFonts w:eastAsiaTheme="minorEastAsia"/>
          <w:iCs/>
        </w:rPr>
        <w:t>Spet ni prišlo do ujemanja</w:t>
      </w:r>
      <w:r w:rsidR="008E1A1C">
        <w:rPr>
          <w:rFonts w:eastAsiaTheme="minorEastAsia"/>
          <w:iCs/>
        </w:rPr>
        <w:t>,</w:t>
      </w:r>
      <w:r w:rsidRPr="00017E99">
        <w:rPr>
          <w:rFonts w:eastAsiaTheme="minorEastAsia"/>
          <w:iCs/>
        </w:rPr>
        <w:t xml:space="preserve"> torej nadaljujemo. Tako pridemo do koraka 6.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755E5C6" w14:textId="77777777" w:rsidTr="009145E6">
        <w:tc>
          <w:tcPr>
            <w:tcW w:w="4508" w:type="dxa"/>
          </w:tcPr>
          <w:p w14:paraId="0D0194AE" w14:textId="582385CD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Korak 6</w:t>
            </w:r>
            <w:r w:rsidR="009D59E2" w:rsidRPr="00017E99">
              <w:rPr>
                <w:lang w:val="sl-SI"/>
              </w:rPr>
              <w:t xml:space="preserve"> / indeks 5</w:t>
            </w:r>
          </w:p>
        </w:tc>
        <w:tc>
          <w:tcPr>
            <w:tcW w:w="4508" w:type="dxa"/>
          </w:tcPr>
          <w:p w14:paraId="10B192B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4D5CDF" w14:textId="77777777" w:rsidTr="009145E6">
        <w:tc>
          <w:tcPr>
            <w:tcW w:w="4508" w:type="dxa"/>
          </w:tcPr>
          <w:p w14:paraId="055CA35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»w«</w:t>
            </w:r>
          </w:p>
        </w:tc>
        <w:tc>
          <w:tcPr>
            <w:tcW w:w="4508" w:type="dxa"/>
          </w:tcPr>
          <w:p w14:paraId="4DF3F6B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119</w:t>
            </w:r>
          </w:p>
        </w:tc>
      </w:tr>
      <w:tr w:rsidR="00601783" w:rsidRPr="00017E99" w14:paraId="69DA249D" w14:textId="77777777" w:rsidTr="009145E6">
        <w:tc>
          <w:tcPr>
            <w:tcW w:w="4508" w:type="dxa"/>
          </w:tcPr>
          <w:p w14:paraId="69F090E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»x«</w:t>
            </w:r>
          </w:p>
        </w:tc>
        <w:tc>
          <w:tcPr>
            <w:tcW w:w="4508" w:type="dxa"/>
          </w:tcPr>
          <w:p w14:paraId="4CF4E3F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120</w:t>
            </w:r>
          </w:p>
        </w:tc>
      </w:tr>
      <w:tr w:rsidR="00017E99" w:rsidRPr="00017E99" w14:paraId="07B3E991" w14:textId="77777777" w:rsidTr="009145E6">
        <w:tc>
          <w:tcPr>
            <w:tcW w:w="4508" w:type="dxa"/>
          </w:tcPr>
          <w:p w14:paraId="3664DF49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56D6C0EB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70BB897A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"jox"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46×256-119×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+120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6596037B" w14:textId="605DF3CC" w:rsidR="00601783" w:rsidRPr="00017E99" w:rsidRDefault="00601783" w:rsidP="00601783">
      <w:pPr>
        <w:rPr>
          <w:iCs/>
        </w:rPr>
      </w:pPr>
      <w:r w:rsidRPr="00017E99">
        <w:rPr>
          <w:iCs/>
        </w:rPr>
        <w:t>Sedaj je prišlo do ujemanja, saj smo dobili 90</w:t>
      </w:r>
      <w:r w:rsidR="00017E99" w:rsidRPr="00017E99">
        <w:rPr>
          <w:iCs/>
        </w:rPr>
        <w:t>.</w:t>
      </w:r>
      <w:r w:rsidRPr="00017E99">
        <w:rPr>
          <w:iCs/>
        </w:rPr>
        <w:t xml:space="preserve"> </w:t>
      </w:r>
      <w:r w:rsidR="00017E99" w:rsidRPr="00017E99">
        <w:rPr>
          <w:iCs/>
        </w:rPr>
        <w:t>T</w:t>
      </w:r>
      <w:r w:rsidRPr="00017E99">
        <w:rPr>
          <w:iCs/>
        </w:rPr>
        <w:t xml:space="preserve">orej </w:t>
      </w:r>
      <w:r w:rsidR="008E1A1C" w:rsidRPr="00017E99">
        <w:rPr>
          <w:iCs/>
        </w:rPr>
        <w:t xml:space="preserve">znak po znak </w:t>
      </w:r>
      <w:r w:rsidR="00017E99" w:rsidRPr="00017E99">
        <w:rPr>
          <w:iCs/>
        </w:rPr>
        <w:t xml:space="preserve">primerjamo </w:t>
      </w:r>
      <w:r w:rsidRPr="00017E99">
        <w:rPr>
          <w:iCs/>
        </w:rPr>
        <w:t>niz</w:t>
      </w:r>
      <w:r w:rsidR="008E1A1C">
        <w:rPr>
          <w:iCs/>
        </w:rPr>
        <w:t>a</w:t>
      </w:r>
      <w:r w:rsidRPr="00017E99">
        <w:rPr>
          <w:iCs/>
        </w:rPr>
        <w:t xml:space="preserve"> „abc“ </w:t>
      </w:r>
      <w:r w:rsidR="009D59E2" w:rsidRPr="00017E99">
        <w:rPr>
          <w:iCs/>
        </w:rPr>
        <w:t xml:space="preserve"> in </w:t>
      </w:r>
      <w:r w:rsidRPr="00017E99">
        <w:rPr>
          <w:iCs/>
        </w:rPr>
        <w:t>„jox“</w:t>
      </w:r>
      <w:r w:rsidR="006C485E" w:rsidRPr="00017E99">
        <w:rPr>
          <w:iCs/>
        </w:rPr>
        <w:t>. K</w:t>
      </w:r>
      <w:r w:rsidR="009D59E2" w:rsidRPr="00017E99">
        <w:rPr>
          <w:iCs/>
        </w:rPr>
        <w:t>er nista enaka,</w:t>
      </w:r>
      <w:r w:rsidRPr="00017E99">
        <w:rPr>
          <w:iCs/>
        </w:rPr>
        <w:t xml:space="preserve"> je prišlo do lažnega ujemanja</w:t>
      </w:r>
      <w:r w:rsidR="008E1A1C">
        <w:rPr>
          <w:iCs/>
        </w:rPr>
        <w:t xml:space="preserve">. Zato </w:t>
      </w:r>
      <w:r w:rsidRPr="00017E99">
        <w:rPr>
          <w:iCs/>
        </w:rPr>
        <w:t>nadaljujemo.</w:t>
      </w:r>
    </w:p>
    <w:p w14:paraId="471070C2" w14:textId="44F707C1" w:rsidR="00601783" w:rsidRPr="00017E99" w:rsidRDefault="008E1A1C" w:rsidP="00601783">
      <w:pPr>
        <w:rPr>
          <w:iCs/>
        </w:rPr>
      </w:pPr>
      <w:r>
        <w:rPr>
          <w:iCs/>
        </w:rPr>
        <w:t>Pri naslednjih korakih ujemanja ni. Zato n</w:t>
      </w:r>
      <w:r w:rsidR="00601783" w:rsidRPr="00017E99">
        <w:rPr>
          <w:iCs/>
        </w:rPr>
        <w:t>adaljujemo</w:t>
      </w:r>
      <w:r>
        <w:rPr>
          <w:iCs/>
        </w:rPr>
        <w:t>,</w:t>
      </w:r>
      <w:r w:rsidR="00601783" w:rsidRPr="00017E99">
        <w:rPr>
          <w:iCs/>
        </w:rPr>
        <w:t xml:space="preserve"> dokler ne pridemo do koraka 9.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7E21D7DA" w14:textId="77777777" w:rsidTr="009145E6">
        <w:tc>
          <w:tcPr>
            <w:tcW w:w="4508" w:type="dxa"/>
          </w:tcPr>
          <w:p w14:paraId="5CC28B9B" w14:textId="359FE355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Korak 9</w:t>
            </w:r>
            <w:r w:rsidR="009D59E2" w:rsidRPr="00017E99">
              <w:rPr>
                <w:lang w:val="sl-SI"/>
              </w:rPr>
              <w:t xml:space="preserve"> / indeks 8</w:t>
            </w:r>
          </w:p>
        </w:tc>
        <w:tc>
          <w:tcPr>
            <w:tcW w:w="4508" w:type="dxa"/>
          </w:tcPr>
          <w:p w14:paraId="2E729DF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674EBFCD" w14:textId="77777777" w:rsidTr="009145E6">
        <w:tc>
          <w:tcPr>
            <w:tcW w:w="4508" w:type="dxa"/>
          </w:tcPr>
          <w:p w14:paraId="7362B3F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»x«</w:t>
            </w:r>
          </w:p>
        </w:tc>
        <w:tc>
          <w:tcPr>
            <w:tcW w:w="4508" w:type="dxa"/>
          </w:tcPr>
          <w:p w14:paraId="2C9EE89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120</w:t>
            </w:r>
          </w:p>
        </w:tc>
      </w:tr>
      <w:tr w:rsidR="00601783" w:rsidRPr="00017E99" w14:paraId="707D6605" w14:textId="77777777" w:rsidTr="009145E6">
        <w:tc>
          <w:tcPr>
            <w:tcW w:w="4508" w:type="dxa"/>
          </w:tcPr>
          <w:p w14:paraId="5321037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348F174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  <w:tr w:rsidR="00017E99" w:rsidRPr="00017E99" w14:paraId="100328BA" w14:textId="77777777" w:rsidTr="009145E6">
        <w:tc>
          <w:tcPr>
            <w:tcW w:w="4508" w:type="dxa"/>
          </w:tcPr>
          <w:p w14:paraId="70CC5796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6A49104C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15BFBC7D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92×256-120×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+99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77AEC5D3" w14:textId="2E846B65" w:rsidR="00601783" w:rsidRPr="00017E99" w:rsidRDefault="00601783" w:rsidP="00601783">
      <w:pPr>
        <w:rPr>
          <w:iCs/>
        </w:rPr>
      </w:pPr>
      <w:r w:rsidRPr="00017E99">
        <w:rPr>
          <w:iCs/>
        </w:rPr>
        <w:t>Spet je prišlo do ujemanja. Ko preverimo znak po znak</w:t>
      </w:r>
      <w:r w:rsidR="006C485E" w:rsidRPr="00017E99">
        <w:rPr>
          <w:iCs/>
        </w:rPr>
        <w:t>,</w:t>
      </w:r>
      <w:r w:rsidRPr="00017E99">
        <w:rPr>
          <w:iCs/>
        </w:rPr>
        <w:t xml:space="preserve"> vidimo, da pride do pravega ujemanja</w:t>
      </w:r>
      <w:r w:rsidR="006C485E" w:rsidRPr="00017E99">
        <w:rPr>
          <w:iCs/>
        </w:rPr>
        <w:t xml:space="preserve">. </w:t>
      </w:r>
      <w:r w:rsidR="00017E99" w:rsidRPr="00017E99">
        <w:rPr>
          <w:iCs/>
        </w:rPr>
        <w:t xml:space="preserve">Zapomnimo si </w:t>
      </w:r>
      <w:r w:rsidR="006C485E" w:rsidRPr="00017E99">
        <w:rPr>
          <w:iCs/>
        </w:rPr>
        <w:t xml:space="preserve">torej </w:t>
      </w:r>
      <w:r w:rsidRPr="00017E99">
        <w:rPr>
          <w:i/>
        </w:rPr>
        <w:t>indeks</w:t>
      </w:r>
      <w:r w:rsidR="006C485E" w:rsidRPr="00017E99">
        <w:rPr>
          <w:iCs/>
        </w:rPr>
        <w:t>, ki</w:t>
      </w:r>
      <w:r w:rsidR="009D59E2" w:rsidRPr="00017E99">
        <w:rPr>
          <w:iCs/>
        </w:rPr>
        <w:t xml:space="preserve"> je trenutno 8.</w:t>
      </w:r>
    </w:p>
    <w:p w14:paraId="06E81542" w14:textId="77777777" w:rsidR="00601783" w:rsidRPr="00017E99" w:rsidRDefault="00601783" w:rsidP="00601783">
      <w:r w:rsidRPr="00017E99">
        <w:t>Spet nadaljujemo do koraka 21.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0C70AE6" w14:textId="77777777" w:rsidTr="009145E6">
        <w:tc>
          <w:tcPr>
            <w:tcW w:w="4508" w:type="dxa"/>
          </w:tcPr>
          <w:p w14:paraId="10844425" w14:textId="67DF2F28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 xml:space="preserve">Korak </w:t>
            </w:r>
            <w:r w:rsidR="009D59E2" w:rsidRPr="00017E99">
              <w:rPr>
                <w:lang w:val="sl-SI"/>
              </w:rPr>
              <w:t>21 / indeks 20</w:t>
            </w:r>
          </w:p>
        </w:tc>
        <w:tc>
          <w:tcPr>
            <w:tcW w:w="4508" w:type="dxa"/>
          </w:tcPr>
          <w:p w14:paraId="3D36F7A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3262396A" w14:textId="77777777" w:rsidTr="009145E6">
        <w:tc>
          <w:tcPr>
            <w:tcW w:w="4508" w:type="dxa"/>
          </w:tcPr>
          <w:p w14:paraId="6EF9D57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01804EF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tr w:rsidR="00601783" w:rsidRPr="00017E99" w14:paraId="66B1F987" w14:textId="77777777" w:rsidTr="009145E6">
        <w:tc>
          <w:tcPr>
            <w:tcW w:w="4508" w:type="dxa"/>
          </w:tcPr>
          <w:p w14:paraId="7D416F9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5264237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  <w:tr w:rsidR="00017E99" w:rsidRPr="00017E99" w14:paraId="02CD75BE" w14:textId="77777777" w:rsidTr="009145E6">
        <w:tc>
          <w:tcPr>
            <w:tcW w:w="4508" w:type="dxa"/>
          </w:tcPr>
          <w:p w14:paraId="7D270D53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5E37192B" w14:textId="2CDB32F9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[8]</w:t>
            </w:r>
          </w:p>
        </w:tc>
      </w:tr>
    </w:tbl>
    <w:p w14:paraId="54BE93B2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19×256-106×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+99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2E3503D5" w14:textId="658B34AB" w:rsidR="00601783" w:rsidRPr="00017E99" w:rsidRDefault="00601783" w:rsidP="00601783">
      <w:pPr>
        <w:rPr>
          <w:iCs/>
        </w:rPr>
      </w:pPr>
      <w:r w:rsidRPr="00017E99">
        <w:rPr>
          <w:iCs/>
        </w:rPr>
        <w:t>Spet je prišlo do ujemanja. Ko preverimo znak po znak</w:t>
      </w:r>
      <w:r w:rsidR="006C485E" w:rsidRPr="00017E99">
        <w:rPr>
          <w:iCs/>
        </w:rPr>
        <w:t>,</w:t>
      </w:r>
      <w:r w:rsidRPr="00017E99">
        <w:rPr>
          <w:iCs/>
        </w:rPr>
        <w:t xml:space="preserve"> vidimo, da</w:t>
      </w:r>
      <w:r w:rsidR="008E1A1C">
        <w:rPr>
          <w:iCs/>
        </w:rPr>
        <w:t xml:space="preserve"> se tudi tokrat niza zares ujemata</w:t>
      </w:r>
      <w:r w:rsidR="006C485E" w:rsidRPr="00017E99">
        <w:rPr>
          <w:iCs/>
        </w:rPr>
        <w:t xml:space="preserve">. </w:t>
      </w:r>
      <w:r w:rsidR="00017E99" w:rsidRPr="00017E99">
        <w:rPr>
          <w:iCs/>
        </w:rPr>
        <w:t xml:space="preserve">Zapomnimo si torej </w:t>
      </w:r>
      <w:r w:rsidR="00017E99" w:rsidRPr="00017E99">
        <w:rPr>
          <w:i/>
        </w:rPr>
        <w:t>indeks</w:t>
      </w:r>
      <w:r w:rsidR="00017E99" w:rsidRPr="00017E99">
        <w:rPr>
          <w:iCs/>
        </w:rPr>
        <w:t>, ki je trenutno 20.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7E99" w:rsidRPr="00017E99" w14:paraId="3BAB50F0" w14:textId="77777777" w:rsidTr="00017E99">
        <w:tc>
          <w:tcPr>
            <w:tcW w:w="4531" w:type="dxa"/>
          </w:tcPr>
          <w:p w14:paraId="287E4B98" w14:textId="33D6E6DE" w:rsidR="00017E99" w:rsidRPr="00017E99" w:rsidRDefault="00017E99" w:rsidP="00601783">
            <w:pPr>
              <w:rPr>
                <w:iCs/>
                <w:lang w:val="sl-SI"/>
              </w:rPr>
            </w:pPr>
            <w:r w:rsidRPr="00017E99">
              <w:rPr>
                <w:iCs/>
                <w:lang w:val="sl-SI"/>
              </w:rPr>
              <w:lastRenderedPageBreak/>
              <w:t>Ujemanja</w:t>
            </w:r>
          </w:p>
        </w:tc>
        <w:tc>
          <w:tcPr>
            <w:tcW w:w="4531" w:type="dxa"/>
          </w:tcPr>
          <w:p w14:paraId="1026CDA1" w14:textId="05C98AB0" w:rsidR="00017E99" w:rsidRPr="00017E99" w:rsidRDefault="00017E99" w:rsidP="00601783">
            <w:pPr>
              <w:rPr>
                <w:iCs/>
                <w:lang w:val="sl-SI"/>
              </w:rPr>
            </w:pPr>
            <w:r w:rsidRPr="00017E99">
              <w:rPr>
                <w:iCs/>
                <w:lang w:val="sl-SI"/>
              </w:rPr>
              <w:t>[8, 20]</w:t>
            </w:r>
          </w:p>
        </w:tc>
      </w:tr>
    </w:tbl>
    <w:p w14:paraId="54748EAA" w14:textId="77777777" w:rsidR="00017E99" w:rsidRPr="00017E99" w:rsidRDefault="00017E99" w:rsidP="00601783">
      <w:pPr>
        <w:rPr>
          <w:iCs/>
        </w:rPr>
      </w:pPr>
    </w:p>
    <w:p w14:paraId="42E0D8FF" w14:textId="695C82A6" w:rsidR="00601783" w:rsidRPr="00017E99" w:rsidRDefault="00601783" w:rsidP="00601783">
      <w:r w:rsidRPr="00017E99">
        <w:t xml:space="preserve">Naredimo še en korak in </w:t>
      </w:r>
      <w:r w:rsidR="009D59E2" w:rsidRPr="00017E99">
        <w:t xml:space="preserve">končamo, saj bi naslednje okno vsebovalo samo </w:t>
      </w:r>
      <w:r w:rsidR="008E1A1C">
        <w:t>dva</w:t>
      </w:r>
      <w:r w:rsidR="008E1A1C" w:rsidRPr="00017E99">
        <w:t xml:space="preserve"> </w:t>
      </w:r>
      <w:r w:rsidR="009D59E2" w:rsidRPr="00017E99">
        <w:t>znaka.</w:t>
      </w:r>
    </w:p>
    <w:p w14:paraId="6059A7B1" w14:textId="3866A55F" w:rsidR="00017E99" w:rsidRPr="00017E99" w:rsidRDefault="008E1A1C" w:rsidP="00601783">
      <w:r>
        <w:t xml:space="preserve">Algoritem je torej našel </w:t>
      </w:r>
      <w:r w:rsidR="00017E99" w:rsidRPr="00017E99">
        <w:t>indeks</w:t>
      </w:r>
      <w:r>
        <w:t>a</w:t>
      </w:r>
      <w:r w:rsidR="00017E99" w:rsidRPr="00017E99">
        <w:t xml:space="preserve"> 8 in 20.</w:t>
      </w:r>
    </w:p>
    <w:p w14:paraId="46F18794" w14:textId="3A7766FF" w:rsidR="00601783" w:rsidRPr="00017E99" w:rsidRDefault="00601783" w:rsidP="00601783">
      <w:pPr>
        <w:pStyle w:val="Naslov1"/>
      </w:pPr>
      <w:r w:rsidRPr="00017E99">
        <w:t>Časovna zahtevnost Rabin</w:t>
      </w:r>
      <w:r w:rsidR="00AC09A1" w:rsidRPr="00017E99">
        <w:t>-</w:t>
      </w:r>
      <w:r w:rsidRPr="00017E99">
        <w:t>Karp algoritm</w:t>
      </w:r>
      <w:r w:rsidR="008E1A1C">
        <w:t>a</w:t>
      </w:r>
      <w:r w:rsidRPr="00017E99">
        <w:t xml:space="preserve"> </w:t>
      </w:r>
    </w:p>
    <w:p w14:paraId="403B0BEE" w14:textId="2E237A88" w:rsidR="00A96CD4" w:rsidRPr="00017E99" w:rsidRDefault="00A96CD4" w:rsidP="00A96CD4">
      <w:pPr>
        <w:pStyle w:val="Naslov2"/>
      </w:pPr>
      <w:r w:rsidRPr="00017E99">
        <w:t>Časovna analiza zgoščevalnih funkcij</w:t>
      </w:r>
    </w:p>
    <w:p w14:paraId="768D7964" w14:textId="2CEFB5DC" w:rsidR="00A96CD4" w:rsidRPr="00017E99" w:rsidRDefault="00A96CD4" w:rsidP="00601783">
      <w:r w:rsidRPr="00017E99">
        <w:t xml:space="preserve">Naj bo </w:t>
      </w:r>
      <w:r w:rsidRPr="00017E99">
        <w:rPr>
          <w:i/>
          <w:iCs/>
        </w:rPr>
        <w:t>m</w:t>
      </w:r>
      <w:r w:rsidRPr="00017E99">
        <w:t xml:space="preserve"> dolžina okna. </w:t>
      </w:r>
      <w:r w:rsidR="00ED52BD">
        <w:t>Kot o</w:t>
      </w:r>
      <w:r w:rsidRPr="00017E99">
        <w:t>snovn</w:t>
      </w:r>
      <w:r w:rsidR="00ED52BD">
        <w:t>o</w:t>
      </w:r>
      <w:r w:rsidRPr="00017E99">
        <w:t xml:space="preserve"> operacij</w:t>
      </w:r>
      <w:r w:rsidR="00ED52BD">
        <w:t xml:space="preserve">o štejmo </w:t>
      </w:r>
      <w:r w:rsidRPr="00017E99">
        <w:t>vpogled</w:t>
      </w:r>
      <w:r w:rsidR="00ED52BD">
        <w:t>e</w:t>
      </w:r>
      <w:r w:rsidRPr="00017E99">
        <w:t xml:space="preserve"> v ASCII tabelo.</w:t>
      </w:r>
    </w:p>
    <w:p w14:paraId="64F3CFF9" w14:textId="03CB89F8" w:rsidR="00601783" w:rsidRPr="00017E99" w:rsidRDefault="00601783" w:rsidP="00601783">
      <w:r w:rsidRPr="00017E99">
        <w:t xml:space="preserve">Časovna zahtevnost </w:t>
      </w:r>
      <w:r w:rsidR="00ED52BD">
        <w:t xml:space="preserve">izračuna vrednosti </w:t>
      </w:r>
      <w:r w:rsidRPr="00017E99">
        <w:t>navadne zgoščevalne funkcije je</w:t>
      </w:r>
      <w:r w:rsidRPr="00017E99">
        <w:rPr>
          <w:i/>
          <w:iCs/>
        </w:rPr>
        <w:t xml:space="preserve"> O(m)</w:t>
      </w:r>
      <w:r w:rsidRPr="00017E99">
        <w:t xml:space="preserve">, saj moramo za </w:t>
      </w:r>
      <w:r w:rsidR="00ED52BD">
        <w:t xml:space="preserve">vseh </w:t>
      </w:r>
      <w:r w:rsidR="00A96CD4" w:rsidRPr="00017E99">
        <w:rPr>
          <w:i/>
          <w:iCs/>
        </w:rPr>
        <w:t>m</w:t>
      </w:r>
      <w:r w:rsidRPr="00017E99">
        <w:t xml:space="preserve"> </w:t>
      </w:r>
      <w:r w:rsidR="00ED52BD">
        <w:t xml:space="preserve">znakov pogledati </w:t>
      </w:r>
      <w:r w:rsidRPr="00017E99">
        <w:t xml:space="preserve">v ASCII tabelo. </w:t>
      </w:r>
      <w:r w:rsidR="00A96CD4" w:rsidRPr="00017E99">
        <w:t xml:space="preserve"> </w:t>
      </w:r>
    </w:p>
    <w:p w14:paraId="787E738C" w14:textId="24905308" w:rsidR="00601783" w:rsidRPr="00017E99" w:rsidRDefault="00601783" w:rsidP="00601783">
      <w:r w:rsidRPr="00017E99">
        <w:t xml:space="preserve">Časovna zahtevnost  </w:t>
      </w:r>
      <w:r w:rsidR="00ED52BD">
        <w:t xml:space="preserve">izračuna </w:t>
      </w:r>
      <w:r w:rsidRPr="00017E99">
        <w:t xml:space="preserve">sprehajajoče se zgoščevalne funkcije je </w:t>
      </w:r>
      <w:r w:rsidRPr="00017E99">
        <w:rPr>
          <w:i/>
          <w:iCs/>
        </w:rPr>
        <w:t>O(1)</w:t>
      </w:r>
      <w:r w:rsidR="00A96CD4" w:rsidRPr="00017E99">
        <w:t xml:space="preserve">, saj imamo za vsako novo okno 2 vpogleda v ASCII tabelo. En vpogled je za element, ki zapusti okno in en vpogled za element, ki vstopi v okno. </w:t>
      </w:r>
    </w:p>
    <w:p w14:paraId="1A35996A" w14:textId="54E6D3F9" w:rsidR="00A96CD4" w:rsidRPr="00017E99" w:rsidRDefault="00A96CD4" w:rsidP="00A96CD4">
      <w:pPr>
        <w:pStyle w:val="Naslov2"/>
      </w:pPr>
      <w:r w:rsidRPr="00017E99">
        <w:t xml:space="preserve">Časovna analiza </w:t>
      </w:r>
      <w:r w:rsidR="006C485E" w:rsidRPr="00017E99">
        <w:t xml:space="preserve">za </w:t>
      </w:r>
      <w:r w:rsidRPr="00017E99">
        <w:t>Rabin-Karp algorit</w:t>
      </w:r>
      <w:r w:rsidR="005A07F7">
        <w:t>e</w:t>
      </w:r>
      <w:r w:rsidRPr="00017E99">
        <w:t>m</w:t>
      </w:r>
    </w:p>
    <w:p w14:paraId="34C7F6D1" w14:textId="21E52A99" w:rsidR="00AC09A1" w:rsidRPr="00017E99" w:rsidRDefault="00A10F6B" w:rsidP="004C4900">
      <w:r>
        <w:t>Časovno analizo bomo opravili le za najboljši in najslabši primer.</w:t>
      </w:r>
      <w:r w:rsidR="0054672D">
        <w:t xml:space="preserve"> </w:t>
      </w:r>
      <w:r w:rsidR="006C485E" w:rsidRPr="00017E99">
        <w:t>Najboljši primer je,</w:t>
      </w:r>
      <w:r w:rsidR="00AC09A1" w:rsidRPr="00017E99">
        <w:t xml:space="preserve"> ko nikoli ne pride do ujemanja</w:t>
      </w:r>
      <w:r w:rsidR="00E902AE">
        <w:t xml:space="preserve"> zgoščenih vrednosti,</w:t>
      </w:r>
      <w:r w:rsidR="00AC09A1" w:rsidRPr="00017E99">
        <w:t xml:space="preserve"> tako lažnega kot pravega. V tem primeru bomo imeli</w:t>
      </w:r>
      <w:r w:rsidR="006C485E" w:rsidRPr="00017E99">
        <w:t xml:space="preserve"> </w:t>
      </w:r>
      <w:r>
        <w:t xml:space="preserve">m operacij za izračun </w:t>
      </w:r>
      <w:r w:rsidR="006E5323">
        <w:t xml:space="preserve">zgoščene vrednosti </w:t>
      </w:r>
      <w:r>
        <w:t>vzorca.</w:t>
      </w:r>
      <w:r w:rsidR="006E5323">
        <w:t xml:space="preserve"> Število operacij za izračun zgoščene vrednosti besedila izračunamo tako, imamo m operacij za izračun prvega okna. Za vsako naslednje okno potrebujemo O(1) operacij, teh oken pa je n-m. Ker nikoli ne pride do ujemanja zgoščenih vrednosti je torej naša časovna zahtevnost </w:t>
      </w:r>
      <m:oMath>
        <m:r>
          <w:rPr>
            <w:rFonts w:ascii="Cambria Math" w:hAnsi="Cambria Math"/>
          </w:rPr>
          <m:t>O(m+1*(m+n-m))=O(m+n).</m:t>
        </m:r>
      </m:oMath>
      <w:r w:rsidR="006E5323">
        <w:t xml:space="preserve"> </w:t>
      </w:r>
    </w:p>
    <w:p w14:paraId="7F399CBA" w14:textId="4DF2E82D" w:rsidR="001751A0" w:rsidRDefault="006C485E" w:rsidP="004C4900">
      <w:r w:rsidRPr="00017E99">
        <w:t>Najslabši primer pa je,</w:t>
      </w:r>
      <w:r w:rsidR="00AC09A1" w:rsidRPr="00017E99">
        <w:t xml:space="preserve">  ko na vsakem koraku pride do ujemanja. </w:t>
      </w:r>
      <w:r w:rsidR="00E874FD">
        <w:t xml:space="preserve">V tem primeru </w:t>
      </w:r>
      <w:r w:rsidR="00E874FD" w:rsidRPr="00017E99">
        <w:t xml:space="preserve">bomo imeli </w:t>
      </w:r>
      <w:r w:rsidR="00E874FD">
        <w:t xml:space="preserve">m operacij za izračun zgoščene vrednosti vzorca. Število operacij za izračun zgoščene vrednosti besedila izračunamo tako, imamo m operacij za izračun prvega okna. Za vsako naslednje okno potrebujemo O(1) operacij, teh oken pa je n-m. Ker na vsakem koraku pride do ujemanja imamo na vsakem koraku tudi m primerjav. Torej je naša časovna zahtevnost enaka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m+n-m</m:t>
                </m:r>
              </m:e>
            </m:d>
            <m:r>
              <w:rPr>
                <w:rFonts w:ascii="Cambria Math" w:hAnsi="Cambria Math"/>
              </w:rPr>
              <m:t>*m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m+mn</m:t>
            </m:r>
          </m:e>
        </m:d>
        <m:r>
          <w:rPr>
            <w:rFonts w:ascii="Cambria Math" w:hAnsi="Cambria Math"/>
          </w:rPr>
          <m:t>=O(mn)</m:t>
        </m:r>
      </m:oMath>
      <w:r w:rsidR="00E874FD">
        <w:rPr>
          <w:rFonts w:eastAsiaTheme="minorEastAsia"/>
        </w:rPr>
        <w:t xml:space="preserve">. </w:t>
      </w:r>
      <w:r w:rsidR="00E874FD">
        <w:t xml:space="preserve"> 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977028510"/>
        <w:docPartObj>
          <w:docPartGallery w:val="Bibliographies"/>
          <w:docPartUnique/>
        </w:docPartObj>
      </w:sdtPr>
      <w:sdtContent>
        <w:p w14:paraId="34D4D081" w14:textId="5B1E9CDB" w:rsidR="009219B3" w:rsidRDefault="009219B3">
          <w:pPr>
            <w:pStyle w:val="Naslov1"/>
          </w:pPr>
          <w:r>
            <w:t>Viri</w:t>
          </w:r>
        </w:p>
        <w:sdt>
          <w:sdtPr>
            <w:id w:val="-573587230"/>
            <w:bibliography/>
          </w:sdtPr>
          <w:sdtContent>
            <w:p w14:paraId="4B07B27D" w14:textId="77777777" w:rsidR="00D400D4" w:rsidRDefault="009219B3" w:rsidP="00D400D4">
              <w:pPr>
                <w:pStyle w:val="Bibliografija"/>
                <w:ind w:left="720" w:hanging="720"/>
                <w:rPr>
                  <w:noProof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400D4">
                <w:rPr>
                  <w:i/>
                  <w:iCs/>
                  <w:noProof/>
                </w:rPr>
                <w:t>Geeks for geeks.</w:t>
              </w:r>
              <w:r w:rsidR="00D400D4">
                <w:rPr>
                  <w:noProof/>
                </w:rPr>
                <w:t xml:space="preserve"> 16. februar 2024. https://www.geeksforgeeks.org/rabin-karp-algorithm-for-pattern-searching/.</w:t>
              </w:r>
            </w:p>
            <w:p w14:paraId="01573A4F" w14:textId="77777777" w:rsidR="00D400D4" w:rsidRDefault="00D400D4" w:rsidP="00D400D4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Programiz.</w:t>
              </w:r>
              <w:r>
                <w:rPr>
                  <w:noProof/>
                </w:rPr>
                <w:t xml:space="preserve"> 16. februar 2024. https://www.programiz.com/dsa/rabin-karp-algorithm.</w:t>
              </w:r>
            </w:p>
            <w:p w14:paraId="0A649476" w14:textId="77777777" w:rsidR="00D400D4" w:rsidRDefault="00D400D4" w:rsidP="00D400D4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Wikipedia.</w:t>
              </w:r>
              <w:r>
                <w:rPr>
                  <w:noProof/>
                </w:rPr>
                <w:t xml:space="preserve"> 16. februar 2024. https://en.wikipedia.org/wiki/Rabin%E2%80%93Karp_algorithm.</w:t>
              </w:r>
            </w:p>
            <w:p w14:paraId="3F0A820C" w14:textId="3B3D9C5A" w:rsidR="00884116" w:rsidRDefault="009219B3" w:rsidP="00D400D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84116" w:rsidSect="00D2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ED8B" w14:textId="77777777" w:rsidR="00D2796F" w:rsidRDefault="00D2796F" w:rsidP="00D41919">
      <w:pPr>
        <w:spacing w:after="0" w:line="240" w:lineRule="auto"/>
      </w:pPr>
      <w:r>
        <w:separator/>
      </w:r>
    </w:p>
  </w:endnote>
  <w:endnote w:type="continuationSeparator" w:id="0">
    <w:p w14:paraId="7FB7E1DA" w14:textId="77777777" w:rsidR="00D2796F" w:rsidRDefault="00D2796F" w:rsidP="00D4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6E85D" w14:textId="77777777" w:rsidR="00D2796F" w:rsidRDefault="00D2796F" w:rsidP="00D41919">
      <w:pPr>
        <w:spacing w:after="0" w:line="240" w:lineRule="auto"/>
      </w:pPr>
      <w:r>
        <w:separator/>
      </w:r>
    </w:p>
  </w:footnote>
  <w:footnote w:type="continuationSeparator" w:id="0">
    <w:p w14:paraId="2B0CB17C" w14:textId="77777777" w:rsidR="00D2796F" w:rsidRDefault="00D2796F" w:rsidP="00D41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C94"/>
    <w:multiLevelType w:val="hybridMultilevel"/>
    <w:tmpl w:val="BBF2BE0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653F"/>
    <w:multiLevelType w:val="multilevel"/>
    <w:tmpl w:val="BD8A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55F0C"/>
    <w:multiLevelType w:val="hybridMultilevel"/>
    <w:tmpl w:val="38E03B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4B64F7C"/>
    <w:multiLevelType w:val="hybridMultilevel"/>
    <w:tmpl w:val="BF4679A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F240883"/>
    <w:multiLevelType w:val="hybridMultilevel"/>
    <w:tmpl w:val="8D4880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7745"/>
    <w:multiLevelType w:val="hybridMultilevel"/>
    <w:tmpl w:val="AD6825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5343">
    <w:abstractNumId w:val="3"/>
  </w:num>
  <w:num w:numId="2" w16cid:durableId="350229682">
    <w:abstractNumId w:val="2"/>
  </w:num>
  <w:num w:numId="3" w16cid:durableId="1043553574">
    <w:abstractNumId w:val="4"/>
  </w:num>
  <w:num w:numId="4" w16cid:durableId="2058165035">
    <w:abstractNumId w:val="5"/>
  </w:num>
  <w:num w:numId="5" w16cid:durableId="1138689921">
    <w:abstractNumId w:val="0"/>
  </w:num>
  <w:num w:numId="6" w16cid:durableId="142927724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en bobnar">
    <w15:presenceInfo w15:providerId="Windows Live" w15:userId="30d7cb2498ce29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83"/>
    <w:rsid w:val="0000619D"/>
    <w:rsid w:val="00017E99"/>
    <w:rsid w:val="0002140C"/>
    <w:rsid w:val="000319FC"/>
    <w:rsid w:val="00063F71"/>
    <w:rsid w:val="0006555F"/>
    <w:rsid w:val="000C61A5"/>
    <w:rsid w:val="000F3C77"/>
    <w:rsid w:val="0013482E"/>
    <w:rsid w:val="001751A0"/>
    <w:rsid w:val="001A4484"/>
    <w:rsid w:val="001A4C40"/>
    <w:rsid w:val="001B659F"/>
    <w:rsid w:val="001C440F"/>
    <w:rsid w:val="001D0AA9"/>
    <w:rsid w:val="00201F57"/>
    <w:rsid w:val="0022106A"/>
    <w:rsid w:val="00234455"/>
    <w:rsid w:val="002367D4"/>
    <w:rsid w:val="00237132"/>
    <w:rsid w:val="00243928"/>
    <w:rsid w:val="00253EB3"/>
    <w:rsid w:val="00260B80"/>
    <w:rsid w:val="002765BA"/>
    <w:rsid w:val="002B48A5"/>
    <w:rsid w:val="002F551A"/>
    <w:rsid w:val="00322E11"/>
    <w:rsid w:val="00323018"/>
    <w:rsid w:val="0036623C"/>
    <w:rsid w:val="00383FAB"/>
    <w:rsid w:val="00383FC0"/>
    <w:rsid w:val="003926D7"/>
    <w:rsid w:val="00406A9A"/>
    <w:rsid w:val="004246C4"/>
    <w:rsid w:val="004510B3"/>
    <w:rsid w:val="004B0DF3"/>
    <w:rsid w:val="004B4CED"/>
    <w:rsid w:val="004B6F76"/>
    <w:rsid w:val="004C4900"/>
    <w:rsid w:val="004D0E25"/>
    <w:rsid w:val="004E359C"/>
    <w:rsid w:val="005127CA"/>
    <w:rsid w:val="00517F51"/>
    <w:rsid w:val="005222A8"/>
    <w:rsid w:val="00545D60"/>
    <w:rsid w:val="0054672D"/>
    <w:rsid w:val="00573292"/>
    <w:rsid w:val="00586056"/>
    <w:rsid w:val="005A07F7"/>
    <w:rsid w:val="005C3DDE"/>
    <w:rsid w:val="005C525B"/>
    <w:rsid w:val="005D3922"/>
    <w:rsid w:val="00601783"/>
    <w:rsid w:val="00602ABA"/>
    <w:rsid w:val="006277E0"/>
    <w:rsid w:val="006806D9"/>
    <w:rsid w:val="006C485E"/>
    <w:rsid w:val="006D120F"/>
    <w:rsid w:val="006E5323"/>
    <w:rsid w:val="0075671A"/>
    <w:rsid w:val="00782831"/>
    <w:rsid w:val="007828DF"/>
    <w:rsid w:val="00793BA3"/>
    <w:rsid w:val="007C2931"/>
    <w:rsid w:val="007C6269"/>
    <w:rsid w:val="007D3AE5"/>
    <w:rsid w:val="007F21AF"/>
    <w:rsid w:val="008005FC"/>
    <w:rsid w:val="00824CDC"/>
    <w:rsid w:val="00832896"/>
    <w:rsid w:val="00884116"/>
    <w:rsid w:val="008B4322"/>
    <w:rsid w:val="008C19E9"/>
    <w:rsid w:val="008D2712"/>
    <w:rsid w:val="008D5D0D"/>
    <w:rsid w:val="008E1A1C"/>
    <w:rsid w:val="008E55B6"/>
    <w:rsid w:val="008E7E40"/>
    <w:rsid w:val="0090206E"/>
    <w:rsid w:val="009145E6"/>
    <w:rsid w:val="009219B3"/>
    <w:rsid w:val="00933A88"/>
    <w:rsid w:val="0093738C"/>
    <w:rsid w:val="0094747E"/>
    <w:rsid w:val="00977302"/>
    <w:rsid w:val="0099410C"/>
    <w:rsid w:val="009D59E2"/>
    <w:rsid w:val="009D7B92"/>
    <w:rsid w:val="00A02D9B"/>
    <w:rsid w:val="00A10F6B"/>
    <w:rsid w:val="00A12678"/>
    <w:rsid w:val="00A96CD4"/>
    <w:rsid w:val="00AC09A1"/>
    <w:rsid w:val="00B429DE"/>
    <w:rsid w:val="00B5276D"/>
    <w:rsid w:val="00B650A5"/>
    <w:rsid w:val="00B73033"/>
    <w:rsid w:val="00B97191"/>
    <w:rsid w:val="00BA5F78"/>
    <w:rsid w:val="00C92562"/>
    <w:rsid w:val="00D2796F"/>
    <w:rsid w:val="00D327EA"/>
    <w:rsid w:val="00D400D4"/>
    <w:rsid w:val="00D41919"/>
    <w:rsid w:val="00D52BBE"/>
    <w:rsid w:val="00D62713"/>
    <w:rsid w:val="00E214D4"/>
    <w:rsid w:val="00E354CB"/>
    <w:rsid w:val="00E4697E"/>
    <w:rsid w:val="00E645E8"/>
    <w:rsid w:val="00E874FD"/>
    <w:rsid w:val="00E902AE"/>
    <w:rsid w:val="00EA02AF"/>
    <w:rsid w:val="00EA0DCF"/>
    <w:rsid w:val="00ED52BD"/>
    <w:rsid w:val="00EE298A"/>
    <w:rsid w:val="00F47CE3"/>
    <w:rsid w:val="00F52DB5"/>
    <w:rsid w:val="00F70609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1C86"/>
  <w15:docId w15:val="{D901FC56-FC44-4916-BCC5-723EDD48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06A9A"/>
    <w:rPr>
      <w:rFonts w:ascii="Calibri" w:hAnsi="Calibri"/>
      <w:kern w:val="0"/>
    </w:rPr>
  </w:style>
  <w:style w:type="paragraph" w:styleId="Naslov1">
    <w:name w:val="heading 1"/>
    <w:basedOn w:val="Navaden"/>
    <w:next w:val="Navaden"/>
    <w:link w:val="Naslov1Znak"/>
    <w:uiPriority w:val="9"/>
    <w:qFormat/>
    <w:rsid w:val="0060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0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0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0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0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0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0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0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0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0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60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0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0178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01783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0178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0178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0178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0178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0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0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0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0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0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0178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0178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01783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0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01783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01783"/>
    <w:rPr>
      <w:b/>
      <w:bCs/>
      <w:smallCaps/>
      <w:color w:val="0F4761" w:themeColor="accent1" w:themeShade="BF"/>
      <w:spacing w:val="5"/>
    </w:rPr>
  </w:style>
  <w:style w:type="paragraph" w:styleId="Napis">
    <w:name w:val="caption"/>
    <w:basedOn w:val="Navaden"/>
    <w:next w:val="Navaden"/>
    <w:uiPriority w:val="35"/>
    <w:unhideWhenUsed/>
    <w:qFormat/>
    <w:rsid w:val="006017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mrea">
    <w:name w:val="Table Grid"/>
    <w:basedOn w:val="Navadnatabela"/>
    <w:uiPriority w:val="39"/>
    <w:rsid w:val="00601783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ripombasklic">
    <w:name w:val="annotation reference"/>
    <w:basedOn w:val="Privzetapisavaodstavka"/>
    <w:uiPriority w:val="99"/>
    <w:semiHidden/>
    <w:unhideWhenUsed/>
    <w:rsid w:val="00601783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601783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601783"/>
    <w:rPr>
      <w:kern w:val="0"/>
      <w:sz w:val="20"/>
      <w:szCs w:val="20"/>
    </w:rPr>
  </w:style>
  <w:style w:type="paragraph" w:styleId="Revizija">
    <w:name w:val="Revision"/>
    <w:hidden/>
    <w:uiPriority w:val="99"/>
    <w:semiHidden/>
    <w:rsid w:val="00201F57"/>
    <w:pPr>
      <w:spacing w:after="0" w:line="240" w:lineRule="auto"/>
    </w:pPr>
    <w:rPr>
      <w:kern w:val="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1F57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1F57"/>
    <w:rPr>
      <w:b/>
      <w:bCs/>
      <w:kern w:val="0"/>
      <w:sz w:val="20"/>
      <w:szCs w:val="20"/>
    </w:rPr>
  </w:style>
  <w:style w:type="character" w:styleId="Hiperpovezava">
    <w:name w:val="Hyperlink"/>
    <w:basedOn w:val="Privzetapisavaodstavka"/>
    <w:uiPriority w:val="99"/>
    <w:unhideWhenUsed/>
    <w:rsid w:val="004D0E25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4D0E25"/>
    <w:rPr>
      <w:color w:val="605E5C"/>
      <w:shd w:val="clear" w:color="auto" w:fill="E1DFDD"/>
    </w:rPr>
  </w:style>
  <w:style w:type="paragraph" w:styleId="Glava">
    <w:name w:val="header"/>
    <w:basedOn w:val="Navaden"/>
    <w:link w:val="GlavaZnak"/>
    <w:uiPriority w:val="99"/>
    <w:unhideWhenUsed/>
    <w:rsid w:val="00D41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D41919"/>
    <w:rPr>
      <w:kern w:val="0"/>
    </w:rPr>
  </w:style>
  <w:style w:type="paragraph" w:styleId="Noga">
    <w:name w:val="footer"/>
    <w:basedOn w:val="Navaden"/>
    <w:link w:val="NogaZnak"/>
    <w:uiPriority w:val="99"/>
    <w:unhideWhenUsed/>
    <w:rsid w:val="00D41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D41919"/>
    <w:rPr>
      <w:kern w:val="0"/>
    </w:rPr>
  </w:style>
  <w:style w:type="character" w:customStyle="1" w:styleId="cf01">
    <w:name w:val="cf01"/>
    <w:basedOn w:val="Privzetapisavaodstavka"/>
    <w:rsid w:val="0022106A"/>
    <w:rPr>
      <w:rFonts w:ascii="Segoe UI" w:hAnsi="Segoe UI" w:cs="Segoe UI" w:hint="default"/>
      <w:sz w:val="18"/>
      <w:szCs w:val="18"/>
    </w:rPr>
  </w:style>
  <w:style w:type="paragraph" w:styleId="Navadensplet">
    <w:name w:val="Normal (Web)"/>
    <w:basedOn w:val="Navaden"/>
    <w:uiPriority w:val="99"/>
    <w:semiHidden/>
    <w:unhideWhenUsed/>
    <w:rsid w:val="0032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6806D9"/>
    <w:rPr>
      <w:color w:val="96607D" w:themeColor="followedHyperlink"/>
      <w:u w:val="single"/>
    </w:rPr>
  </w:style>
  <w:style w:type="paragraph" w:styleId="Kazalovirov">
    <w:name w:val="table of authorities"/>
    <w:basedOn w:val="Navaden"/>
    <w:next w:val="Navaden"/>
    <w:uiPriority w:val="99"/>
    <w:unhideWhenUsed/>
    <w:rsid w:val="001751A0"/>
    <w:pPr>
      <w:spacing w:after="0"/>
      <w:ind w:left="220" w:hanging="220"/>
    </w:pPr>
    <w:rPr>
      <w:rFonts w:asciiTheme="minorHAnsi" w:hAnsiTheme="minorHAnsi"/>
      <w:sz w:val="20"/>
      <w:szCs w:val="20"/>
    </w:rPr>
  </w:style>
  <w:style w:type="paragraph" w:styleId="Kazalovirov-naslov">
    <w:name w:val="toa heading"/>
    <w:basedOn w:val="Navaden"/>
    <w:next w:val="Navaden"/>
    <w:uiPriority w:val="99"/>
    <w:unhideWhenUsed/>
    <w:rsid w:val="001751A0"/>
    <w:pPr>
      <w:spacing w:before="240" w:after="120"/>
    </w:pPr>
    <w:rPr>
      <w:rFonts w:asciiTheme="minorHAnsi" w:hAnsiTheme="minorHAnsi" w:cs="Arial"/>
      <w:b/>
      <w:bCs/>
      <w:caps/>
      <w:sz w:val="20"/>
      <w:szCs w:val="20"/>
    </w:rPr>
  </w:style>
  <w:style w:type="paragraph" w:styleId="Bibliografija">
    <w:name w:val="Bibliography"/>
    <w:basedOn w:val="Navaden"/>
    <w:next w:val="Navaden"/>
    <w:uiPriority w:val="37"/>
    <w:unhideWhenUsed/>
    <w:rsid w:val="0092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Slog Chicago" Version="15">
  <b:Source>
    <b:Tag>Gee24</b:Tag>
    <b:SourceType>InternetSite</b:SourceType>
    <b:Guid>{45E9F73D-8273-41F4-9245-838AFC93B9C9}</b:Guid>
    <b:Title>Geeks for geeks</b:Title>
    <b:Year>2024</b:Year>
    <b:Month>februar</b:Month>
    <b:Day>16</b:Day>
    <b:URL>https://www.geeksforgeeks.org/rabin-karp-algorithm-for-pattern-searching/</b:URL>
    <b:InternetSiteTitle>Geeks for geeks</b:InternetSiteTitle>
    <b:RefOrder>1</b:RefOrder>
  </b:Source>
  <b:Source>
    <b:Tag>Wik24</b:Tag>
    <b:SourceType>InternetSite</b:SourceType>
    <b:Guid>{F5323681-B6BA-405E-BC91-74073B170079}</b:Guid>
    <b:Title>Wikipedia</b:Title>
    <b:Year>2024</b:Year>
    <b:Month>februar</b:Month>
    <b:Day>16</b:Day>
    <b:URL>https://en.wikipedia.org/wiki/Rabin%E2%80%93Karp_algorithm</b:URL>
    <b:InternetSiteTitle>Wikipedia</b:InternetSiteTitle>
    <b:RefOrder>2</b:RefOrder>
  </b:Source>
  <b:Source>
    <b:Tag>Pro24</b:Tag>
    <b:SourceType>InternetSite</b:SourceType>
    <b:Guid>{2754D24C-208C-4C0F-99CB-AFE835A06A5D}</b:Guid>
    <b:Title>Programiz</b:Title>
    <b:Year>2024</b:Year>
    <b:Month>februar</b:Month>
    <b:Day>16</b:Day>
    <b:URL>https://www.programiz.com/dsa/rabin-karp-algorithm</b:URL>
    <b:InternetSiteTitle>Programiz</b:InternetSiteTitle>
    <b:RefOrder>3</b:RefOrder>
  </b:Source>
</b:Sources>
</file>

<file path=customXml/itemProps1.xml><?xml version="1.0" encoding="utf-8"?>
<ds:datastoreItem xmlns:ds="http://schemas.openxmlformats.org/officeDocument/2006/customXml" ds:itemID="{AF829DE4-652A-4D90-BEA8-ACF510D5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1895</Words>
  <Characters>10804</Characters>
  <Application>Microsoft Office Word</Application>
  <DocSecurity>0</DocSecurity>
  <Lines>90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5</cp:revision>
  <dcterms:created xsi:type="dcterms:W3CDTF">2024-04-25T13:09:00Z</dcterms:created>
  <dcterms:modified xsi:type="dcterms:W3CDTF">2024-04-30T15:54:00Z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b24bd0d2082d7c5b206bdfbaf9a7ebd35f1faf031cc14466124086edd22c8095</vt:lpwstr>
  </property>
</Properties>
</file>